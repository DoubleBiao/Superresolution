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5FDD7" w14:textId="77777777" w:rsidR="0082080B" w:rsidRPr="00C90DD2" w:rsidRDefault="0082080B" w:rsidP="0082080B">
      <w:pPr>
        <w:jc w:val="both"/>
        <w:rPr>
          <w:highlight w:val="yellow"/>
        </w:rPr>
      </w:pPr>
      <w:r w:rsidRPr="00C90DD2">
        <w:rPr>
          <w:b/>
          <w:highlight w:val="yellow"/>
        </w:rPr>
        <w:t xml:space="preserve">Description </w:t>
      </w:r>
    </w:p>
    <w:p w14:paraId="70081B16" w14:textId="77777777" w:rsidR="0082080B" w:rsidRPr="00C90DD2" w:rsidRDefault="0082080B" w:rsidP="0082080B">
      <w:pPr>
        <w:jc w:val="both"/>
        <w:rPr>
          <w:color w:val="0000FF"/>
          <w:sz w:val="20"/>
          <w:szCs w:val="20"/>
          <w:highlight w:val="yellow"/>
        </w:rPr>
      </w:pPr>
    </w:p>
    <w:p w14:paraId="0204101C" w14:textId="77777777" w:rsidR="0082080B" w:rsidRDefault="0082080B" w:rsidP="0082080B">
      <w:pPr>
        <w:ind w:firstLine="245"/>
        <w:jc w:val="both"/>
        <w:rPr>
          <w:sz w:val="20"/>
          <w:szCs w:val="20"/>
        </w:rPr>
      </w:pPr>
      <w:r w:rsidRPr="00C90DD2">
        <w:rPr>
          <w:sz w:val="20"/>
          <w:szCs w:val="20"/>
          <w:highlight w:val="yellow"/>
        </w:rPr>
        <w:t>First give one or two sentences to point out what you want to provide to the reader in this section and how these material is organized. Then very often you want to cover the following subjects in this section.</w:t>
      </w:r>
      <w:r>
        <w:rPr>
          <w:sz w:val="20"/>
          <w:szCs w:val="20"/>
        </w:rPr>
        <w:t xml:space="preserve"> </w:t>
      </w:r>
    </w:p>
    <w:p w14:paraId="70EAB20C" w14:textId="175ACD97" w:rsidR="0082080B" w:rsidRDefault="0082080B" w:rsidP="0082080B">
      <w:pPr>
        <w:jc w:val="both"/>
        <w:rPr>
          <w:sz w:val="20"/>
          <w:szCs w:val="20"/>
        </w:rPr>
      </w:pPr>
    </w:p>
    <w:p w14:paraId="118DDE6B" w14:textId="2F9BB091" w:rsidR="00334588" w:rsidRDefault="00A56477" w:rsidP="0082080B">
      <w:pPr>
        <w:jc w:val="both"/>
        <w:rPr>
          <w:sz w:val="20"/>
          <w:szCs w:val="20"/>
        </w:rPr>
      </w:pPr>
      <w:r w:rsidRPr="00470780">
        <w:rPr>
          <w:sz w:val="20"/>
          <w:szCs w:val="20"/>
        </w:rPr>
        <w:t xml:space="preserve">In this section, we elaborate the </w:t>
      </w:r>
      <w:r w:rsidR="005550C4">
        <w:rPr>
          <w:sz w:val="20"/>
          <w:szCs w:val="20"/>
        </w:rPr>
        <w:t>detail</w:t>
      </w:r>
      <w:r w:rsidR="003C6ED4">
        <w:rPr>
          <w:sz w:val="20"/>
          <w:szCs w:val="20"/>
        </w:rPr>
        <w:t>s</w:t>
      </w:r>
      <w:r w:rsidR="005550C4">
        <w:rPr>
          <w:sz w:val="20"/>
          <w:szCs w:val="20"/>
        </w:rPr>
        <w:t xml:space="preserve"> </w:t>
      </w:r>
      <w:ins w:id="0" w:author="xiaoyameng1995@yahoo.com" w:date="2017-12-17T20:39:00Z">
        <w:r w:rsidR="00C56DE6">
          <w:rPr>
            <w:rFonts w:hint="eastAsia"/>
            <w:sz w:val="20"/>
            <w:szCs w:val="20"/>
          </w:rPr>
          <w:t>about</w:t>
        </w:r>
      </w:ins>
      <w:del w:id="1" w:author="xiaoyameng1995@yahoo.com" w:date="2017-12-17T20:39:00Z">
        <w:r w:rsidR="005550C4" w:rsidDel="00C56DE6">
          <w:rPr>
            <w:sz w:val="20"/>
            <w:szCs w:val="20"/>
          </w:rPr>
          <w:delText>of</w:delText>
        </w:r>
      </w:del>
      <w:r w:rsidR="005550C4">
        <w:rPr>
          <w:sz w:val="20"/>
          <w:szCs w:val="20"/>
        </w:rPr>
        <w:t xml:space="preserve"> the implementation of </w:t>
      </w:r>
      <w:r w:rsidRPr="00470780">
        <w:rPr>
          <w:sz w:val="20"/>
          <w:szCs w:val="20"/>
        </w:rPr>
        <w:t xml:space="preserve">the dictionary learning </w:t>
      </w:r>
      <w:r w:rsidR="005550C4">
        <w:rPr>
          <w:sz w:val="20"/>
          <w:szCs w:val="20"/>
        </w:rPr>
        <w:t xml:space="preserve">program. </w:t>
      </w:r>
      <w:r w:rsidR="009B5B5D" w:rsidRPr="00470780">
        <w:rPr>
          <w:sz w:val="20"/>
          <w:szCs w:val="20"/>
        </w:rPr>
        <w:t>We will first describe the algorithm, and</w:t>
      </w:r>
      <w:ins w:id="2" w:author="xiaoyameng1995@yahoo.com" w:date="2017-12-17T20:39:00Z">
        <w:r w:rsidR="007B1311">
          <w:rPr>
            <w:sz w:val="20"/>
            <w:szCs w:val="20"/>
          </w:rPr>
          <w:t xml:space="preserve"> then</w:t>
        </w:r>
      </w:ins>
      <w:r w:rsidR="009B5B5D" w:rsidRPr="00470780">
        <w:rPr>
          <w:sz w:val="20"/>
          <w:szCs w:val="20"/>
        </w:rPr>
        <w:t xml:space="preserve"> </w:t>
      </w:r>
      <w:r w:rsidR="00E86C5D" w:rsidRPr="00470780">
        <w:rPr>
          <w:sz w:val="20"/>
          <w:szCs w:val="20"/>
        </w:rPr>
        <w:t xml:space="preserve">point out </w:t>
      </w:r>
      <w:r w:rsidR="00C71E01" w:rsidRPr="00470780">
        <w:rPr>
          <w:sz w:val="20"/>
          <w:szCs w:val="20"/>
        </w:rPr>
        <w:t xml:space="preserve">the </w:t>
      </w:r>
      <w:ins w:id="3" w:author="xiaoyameng1995@yahoo.com" w:date="2017-12-17T20:39:00Z">
        <w:r w:rsidR="00C56DE6">
          <w:rPr>
            <w:rFonts w:hint="eastAsia"/>
            <w:sz w:val="20"/>
            <w:szCs w:val="20"/>
          </w:rPr>
          <w:t>most</w:t>
        </w:r>
        <w:r w:rsidR="00C56DE6">
          <w:rPr>
            <w:sz w:val="20"/>
            <w:szCs w:val="20"/>
          </w:rPr>
          <w:t xml:space="preserve"> time-consuming </w:t>
        </w:r>
      </w:ins>
      <w:r w:rsidR="00C71E01" w:rsidRPr="00470780">
        <w:rPr>
          <w:sz w:val="20"/>
          <w:szCs w:val="20"/>
        </w:rPr>
        <w:t xml:space="preserve">part of </w:t>
      </w:r>
      <w:ins w:id="4" w:author="xiaoyameng1995@yahoo.com" w:date="2017-12-17T20:39:00Z">
        <w:r w:rsidR="00C56DE6">
          <w:rPr>
            <w:sz w:val="20"/>
            <w:szCs w:val="20"/>
          </w:rPr>
          <w:t xml:space="preserve">the </w:t>
        </w:r>
      </w:ins>
      <w:r w:rsidR="00C71E01" w:rsidRPr="00470780">
        <w:rPr>
          <w:sz w:val="20"/>
          <w:szCs w:val="20"/>
        </w:rPr>
        <w:t xml:space="preserve">program </w:t>
      </w:r>
      <w:del w:id="5" w:author="xiaoyameng1995@yahoo.com" w:date="2017-12-17T20:39:00Z">
        <w:r w:rsidR="00C71E01" w:rsidRPr="00470780" w:rsidDel="00C56DE6">
          <w:rPr>
            <w:sz w:val="20"/>
            <w:szCs w:val="20"/>
          </w:rPr>
          <w:delText xml:space="preserve">causing </w:delText>
        </w:r>
        <w:r w:rsidR="007D043A" w:rsidRPr="00470780" w:rsidDel="00C56DE6">
          <w:rPr>
            <w:sz w:val="20"/>
            <w:szCs w:val="20"/>
          </w:rPr>
          <w:delText>the most of</w:delText>
        </w:r>
        <w:r w:rsidR="00C71E01" w:rsidRPr="00470780" w:rsidDel="00C56DE6">
          <w:rPr>
            <w:sz w:val="20"/>
            <w:szCs w:val="20"/>
          </w:rPr>
          <w:delText xml:space="preserve"> computation</w:delText>
        </w:r>
        <w:r w:rsidR="008E4460" w:rsidRPr="00470780" w:rsidDel="00C56DE6">
          <w:rPr>
            <w:sz w:val="20"/>
            <w:szCs w:val="20"/>
          </w:rPr>
          <w:delText xml:space="preserve"> </w:delText>
        </w:r>
      </w:del>
      <w:r w:rsidR="008E4460" w:rsidRPr="00470780">
        <w:rPr>
          <w:sz w:val="20"/>
          <w:szCs w:val="20"/>
        </w:rPr>
        <w:t>– the K-SVD</w:t>
      </w:r>
      <w:r w:rsidR="00C71E01" w:rsidRPr="00470780">
        <w:rPr>
          <w:sz w:val="20"/>
          <w:szCs w:val="20"/>
        </w:rPr>
        <w:t xml:space="preserve"> by analyzing the computational complexity. </w:t>
      </w:r>
      <w:del w:id="6" w:author="xiaoyameng1995@yahoo.com" w:date="2017-12-17T20:39:00Z">
        <w:r w:rsidR="007D043A" w:rsidRPr="00470780" w:rsidDel="007B1311">
          <w:rPr>
            <w:sz w:val="20"/>
            <w:szCs w:val="20"/>
          </w:rPr>
          <w:delText xml:space="preserve">Then </w:delText>
        </w:r>
      </w:del>
      <w:ins w:id="7" w:author="xiaoyameng1995@yahoo.com" w:date="2017-12-17T20:39:00Z">
        <w:r w:rsidR="007B1311">
          <w:rPr>
            <w:sz w:val="20"/>
            <w:szCs w:val="20"/>
          </w:rPr>
          <w:t>Finally,</w:t>
        </w:r>
        <w:r w:rsidR="007B1311" w:rsidRPr="00470780">
          <w:rPr>
            <w:sz w:val="20"/>
            <w:szCs w:val="20"/>
          </w:rPr>
          <w:t xml:space="preserve"> </w:t>
        </w:r>
      </w:ins>
      <w:r w:rsidR="008E4460" w:rsidRPr="00470780">
        <w:rPr>
          <w:sz w:val="20"/>
          <w:szCs w:val="20"/>
        </w:rPr>
        <w:t>we will discuss in detail about how to parallelize the K-SVD.</w:t>
      </w:r>
      <w:r w:rsidR="008E4460">
        <w:rPr>
          <w:sz w:val="20"/>
          <w:szCs w:val="20"/>
        </w:rPr>
        <w:t xml:space="preserve"> </w:t>
      </w:r>
    </w:p>
    <w:p w14:paraId="263F907A" w14:textId="77777777" w:rsidR="00486F8E" w:rsidRDefault="00486F8E" w:rsidP="0082080B">
      <w:pPr>
        <w:jc w:val="both"/>
        <w:rPr>
          <w:b/>
        </w:rPr>
      </w:pPr>
    </w:p>
    <w:p w14:paraId="4BD8F582" w14:textId="6E90E7A9" w:rsidR="00F92454" w:rsidRPr="00F92454" w:rsidRDefault="0082080B" w:rsidP="0082080B">
      <w:pPr>
        <w:jc w:val="both"/>
        <w:rPr>
          <w:b/>
          <w:highlight w:val="yellow"/>
        </w:rPr>
      </w:pPr>
      <w:r w:rsidRPr="00F92454">
        <w:rPr>
          <w:b/>
          <w:highlight w:val="yellow"/>
        </w:rPr>
        <w:t>2.1. Objectives and Technical Challenges</w:t>
      </w:r>
    </w:p>
    <w:p w14:paraId="1B90E2D0" w14:textId="574DCFCD" w:rsidR="00F10D3B" w:rsidRDefault="0082080B" w:rsidP="0082080B">
      <w:pPr>
        <w:ind w:firstLine="720"/>
        <w:jc w:val="both"/>
        <w:rPr>
          <w:sz w:val="20"/>
          <w:szCs w:val="20"/>
          <w:highlight w:val="yellow"/>
        </w:rPr>
      </w:pPr>
      <w:r w:rsidRPr="00F92454">
        <w:rPr>
          <w:sz w:val="20"/>
          <w:szCs w:val="20"/>
          <w:highlight w:val="yellow"/>
        </w:rPr>
        <w:t>Give the detailed, very often are enumerated objectives which can be derived from the goal of the project, then describe briefly the corresponding technical challenges.</w:t>
      </w:r>
    </w:p>
    <w:p w14:paraId="5F29CF20" w14:textId="61FBEECA" w:rsidR="0000263D" w:rsidRDefault="0000263D" w:rsidP="0082080B">
      <w:pPr>
        <w:ind w:firstLine="720"/>
        <w:jc w:val="both"/>
        <w:rPr>
          <w:sz w:val="20"/>
          <w:szCs w:val="20"/>
          <w:highlight w:val="yellow"/>
        </w:rPr>
      </w:pPr>
    </w:p>
    <w:p w14:paraId="1904B85E" w14:textId="77329D6F" w:rsidR="0000263D" w:rsidRPr="00470780" w:rsidRDefault="0000263D" w:rsidP="0082080B">
      <w:pPr>
        <w:ind w:firstLine="720"/>
        <w:jc w:val="both"/>
        <w:rPr>
          <w:sz w:val="20"/>
          <w:szCs w:val="20"/>
        </w:rPr>
      </w:pPr>
      <w:r w:rsidRPr="00470780">
        <w:rPr>
          <w:sz w:val="20"/>
          <w:szCs w:val="20"/>
        </w:rPr>
        <w:t xml:space="preserve">Implement the parallelized version of dictionary learning algorithm for SR, including </w:t>
      </w:r>
    </w:p>
    <w:p w14:paraId="13C11022" w14:textId="77777777" w:rsidR="0070392D" w:rsidRPr="00470780" w:rsidRDefault="0070392D" w:rsidP="0070392D">
      <w:pPr>
        <w:ind w:firstLine="720"/>
        <w:jc w:val="both"/>
        <w:rPr>
          <w:sz w:val="20"/>
          <w:szCs w:val="20"/>
        </w:rPr>
      </w:pPr>
      <w:r w:rsidRPr="00470780">
        <w:rPr>
          <w:sz w:val="20"/>
          <w:szCs w:val="20"/>
        </w:rPr>
        <w:t>Two objectives are derived:</w:t>
      </w:r>
    </w:p>
    <w:p w14:paraId="7094AD5C" w14:textId="77777777" w:rsidR="0070392D" w:rsidRPr="00470780" w:rsidRDefault="0070392D" w:rsidP="0070392D">
      <w:pPr>
        <w:ind w:firstLine="720"/>
        <w:jc w:val="both"/>
        <w:rPr>
          <w:sz w:val="20"/>
          <w:szCs w:val="20"/>
        </w:rPr>
      </w:pPr>
      <w:r w:rsidRPr="003C6ED4">
        <w:rPr>
          <w:sz w:val="20"/>
          <w:szCs w:val="20"/>
          <w:highlight w:val="green"/>
        </w:rPr>
        <w:t>&lt;enumerate &gt;</w:t>
      </w:r>
    </w:p>
    <w:p w14:paraId="096B801A" w14:textId="77777777" w:rsidR="00F306E0" w:rsidRPr="00470780" w:rsidRDefault="0070392D" w:rsidP="009E6A12">
      <w:pPr>
        <w:ind w:firstLine="720"/>
        <w:jc w:val="both"/>
        <w:rPr>
          <w:sz w:val="20"/>
          <w:szCs w:val="20"/>
        </w:rPr>
      </w:pPr>
      <w:r w:rsidRPr="00470780">
        <w:rPr>
          <w:sz w:val="20"/>
          <w:szCs w:val="20"/>
        </w:rPr>
        <w:t>de</w:t>
      </w:r>
      <w:r w:rsidR="00680800" w:rsidRPr="00470780">
        <w:rPr>
          <w:sz w:val="20"/>
          <w:szCs w:val="20"/>
        </w:rPr>
        <w:t>sign the dictionary learning program whose routines include</w:t>
      </w:r>
      <w:r w:rsidR="009E6A12" w:rsidRPr="00470780">
        <w:rPr>
          <w:sz w:val="20"/>
          <w:szCs w:val="20"/>
        </w:rPr>
        <w:t xml:space="preserve"> </w:t>
      </w:r>
      <w:r w:rsidR="0043114D" w:rsidRPr="00470780">
        <w:rPr>
          <w:sz w:val="20"/>
          <w:szCs w:val="20"/>
        </w:rPr>
        <w:t xml:space="preserve">extracting </w:t>
      </w:r>
      <w:r w:rsidR="009E6A12" w:rsidRPr="00470780">
        <w:rPr>
          <w:sz w:val="20"/>
          <w:szCs w:val="20"/>
        </w:rPr>
        <w:t xml:space="preserve">patches </w:t>
      </w:r>
      <w:r w:rsidR="0043114D" w:rsidRPr="00470780">
        <w:rPr>
          <w:sz w:val="20"/>
          <w:szCs w:val="20"/>
        </w:rPr>
        <w:t xml:space="preserve">signals, training the </w:t>
      </w:r>
      <w:r w:rsidR="00B8105A" w:rsidRPr="00470780">
        <w:rPr>
          <w:sz w:val="20"/>
          <w:szCs w:val="20"/>
        </w:rPr>
        <w:t xml:space="preserve">low -resolution </w:t>
      </w:r>
      <w:r w:rsidR="009E6A12" w:rsidRPr="00470780">
        <w:rPr>
          <w:sz w:val="20"/>
          <w:szCs w:val="20"/>
        </w:rPr>
        <w:t xml:space="preserve">dictionary </w:t>
      </w:r>
      <w:r w:rsidR="00B8105A" w:rsidRPr="00470780">
        <w:rPr>
          <w:sz w:val="20"/>
          <w:szCs w:val="20"/>
        </w:rPr>
        <w:t>and</w:t>
      </w:r>
      <w:r w:rsidR="0043114D" w:rsidRPr="00470780">
        <w:rPr>
          <w:sz w:val="20"/>
          <w:szCs w:val="20"/>
        </w:rPr>
        <w:t xml:space="preserve"> computing the high-resolution </w:t>
      </w:r>
      <w:r w:rsidR="00F306E0" w:rsidRPr="00470780">
        <w:rPr>
          <w:sz w:val="20"/>
          <w:szCs w:val="20"/>
        </w:rPr>
        <w:t>dictionary.</w:t>
      </w:r>
    </w:p>
    <w:p w14:paraId="2B8EF1CF" w14:textId="77777777" w:rsidR="00F306E0" w:rsidRPr="00470780" w:rsidRDefault="00F306E0" w:rsidP="009E6A12">
      <w:pPr>
        <w:ind w:firstLine="720"/>
        <w:jc w:val="both"/>
        <w:rPr>
          <w:sz w:val="20"/>
          <w:szCs w:val="20"/>
        </w:rPr>
      </w:pPr>
    </w:p>
    <w:p w14:paraId="069C66B3" w14:textId="391C8B5D" w:rsidR="00D65E00" w:rsidRPr="00470780" w:rsidRDefault="00F96701" w:rsidP="00D65E00">
      <w:pPr>
        <w:ind w:firstLine="720"/>
        <w:jc w:val="both"/>
        <w:rPr>
          <w:sz w:val="20"/>
          <w:szCs w:val="20"/>
        </w:rPr>
      </w:pPr>
      <w:r w:rsidRPr="00470780">
        <w:rPr>
          <w:sz w:val="20"/>
          <w:szCs w:val="20"/>
        </w:rPr>
        <w:t xml:space="preserve">parallel the K-SVD part of the dictionary learning program. </w:t>
      </w:r>
      <w:r w:rsidR="00D92F09" w:rsidRPr="00470780">
        <w:rPr>
          <w:sz w:val="20"/>
          <w:szCs w:val="20"/>
        </w:rPr>
        <w:t>It involves</w:t>
      </w:r>
      <w:del w:id="8" w:author="xiaoyameng1995@yahoo.com" w:date="2017-12-17T20:39:00Z">
        <w:r w:rsidR="00D92F09" w:rsidRPr="00470780" w:rsidDel="00B568EA">
          <w:rPr>
            <w:sz w:val="20"/>
            <w:szCs w:val="20"/>
          </w:rPr>
          <w:delText xml:space="preserve"> i</w:delText>
        </w:r>
        <w:r w:rsidR="00036D5D" w:rsidRPr="00470780" w:rsidDel="00B568EA">
          <w:rPr>
            <w:sz w:val="20"/>
            <w:szCs w:val="20"/>
          </w:rPr>
          <w:delText>n</w:delText>
        </w:r>
      </w:del>
      <w:r w:rsidR="00036D5D" w:rsidRPr="00470780">
        <w:rPr>
          <w:sz w:val="20"/>
          <w:szCs w:val="20"/>
        </w:rPr>
        <w:t xml:space="preserve"> </w:t>
      </w:r>
      <w:r w:rsidR="008B1D3E" w:rsidRPr="00470780">
        <w:rPr>
          <w:sz w:val="20"/>
          <w:szCs w:val="20"/>
        </w:rPr>
        <w:t xml:space="preserve">paralleling </w:t>
      </w:r>
      <w:r w:rsidR="00F445BB" w:rsidRPr="00470780">
        <w:rPr>
          <w:sz w:val="20"/>
          <w:szCs w:val="20"/>
        </w:rPr>
        <w:t xml:space="preserve">orthogonal </w:t>
      </w:r>
      <w:r w:rsidR="00F31EE3" w:rsidRPr="00470780">
        <w:rPr>
          <w:sz w:val="20"/>
          <w:szCs w:val="20"/>
        </w:rPr>
        <w:t xml:space="preserve">matching pursuit algorithm and </w:t>
      </w:r>
      <w:r w:rsidR="004B4128" w:rsidRPr="00470780">
        <w:rPr>
          <w:sz w:val="20"/>
          <w:szCs w:val="20"/>
        </w:rPr>
        <w:t xml:space="preserve">handling random memory accessing </w:t>
      </w:r>
      <w:r w:rsidR="00EA5C2B" w:rsidRPr="00470780">
        <w:rPr>
          <w:sz w:val="20"/>
          <w:szCs w:val="20"/>
        </w:rPr>
        <w:t xml:space="preserve">issues. </w:t>
      </w:r>
    </w:p>
    <w:p w14:paraId="69B32054" w14:textId="77777777" w:rsidR="00470780" w:rsidRDefault="00470780" w:rsidP="009E6A12">
      <w:pPr>
        <w:ind w:firstLine="720"/>
        <w:jc w:val="both"/>
        <w:rPr>
          <w:sz w:val="20"/>
          <w:szCs w:val="20"/>
          <w:highlight w:val="green"/>
        </w:rPr>
      </w:pPr>
    </w:p>
    <w:p w14:paraId="701EC83D" w14:textId="384FD535" w:rsidR="009E6A12" w:rsidRDefault="00F445BB" w:rsidP="009E6A12">
      <w:pPr>
        <w:ind w:firstLine="720"/>
        <w:jc w:val="both"/>
        <w:rPr>
          <w:sz w:val="20"/>
          <w:szCs w:val="20"/>
          <w:highlight w:val="yellow"/>
        </w:rPr>
      </w:pPr>
      <w:r>
        <w:rPr>
          <w:sz w:val="20"/>
          <w:szCs w:val="20"/>
          <w:highlight w:val="green"/>
        </w:rPr>
        <w:t xml:space="preserve"> </w:t>
      </w:r>
      <w:r w:rsidR="00B8105A">
        <w:rPr>
          <w:sz w:val="20"/>
          <w:szCs w:val="20"/>
          <w:highlight w:val="green"/>
        </w:rPr>
        <w:t xml:space="preserve"> </w:t>
      </w:r>
      <w:r w:rsidR="009E6A12" w:rsidRPr="00762BB4">
        <w:rPr>
          <w:sz w:val="20"/>
          <w:szCs w:val="20"/>
          <w:highlight w:val="green"/>
        </w:rPr>
        <w:t xml:space="preserve">  </w:t>
      </w:r>
    </w:p>
    <w:p w14:paraId="12CB876E" w14:textId="6BCE9B0A" w:rsidR="0070392D" w:rsidRPr="008E5023" w:rsidRDefault="0070392D" w:rsidP="0070392D">
      <w:pPr>
        <w:ind w:firstLine="720"/>
        <w:jc w:val="both"/>
        <w:rPr>
          <w:sz w:val="20"/>
          <w:szCs w:val="20"/>
          <w:highlight w:val="green"/>
        </w:rPr>
      </w:pPr>
    </w:p>
    <w:p w14:paraId="055B9564" w14:textId="257EDFDE" w:rsidR="00F92454" w:rsidRDefault="00F92454" w:rsidP="0082080B">
      <w:pPr>
        <w:ind w:firstLine="720"/>
        <w:jc w:val="both"/>
        <w:rPr>
          <w:sz w:val="20"/>
          <w:szCs w:val="20"/>
        </w:rPr>
      </w:pPr>
    </w:p>
    <w:p w14:paraId="06E490A0" w14:textId="77777777" w:rsidR="00B81574" w:rsidRDefault="00B81574" w:rsidP="000B7D48">
      <w:pPr>
        <w:jc w:val="both"/>
        <w:rPr>
          <w:sz w:val="20"/>
          <w:szCs w:val="20"/>
        </w:rPr>
      </w:pPr>
    </w:p>
    <w:p w14:paraId="4DA4C65A" w14:textId="77777777" w:rsidR="0082080B" w:rsidRDefault="0082080B" w:rsidP="0082080B">
      <w:pPr>
        <w:jc w:val="both"/>
        <w:rPr>
          <w:sz w:val="20"/>
          <w:szCs w:val="20"/>
        </w:rPr>
      </w:pPr>
    </w:p>
    <w:p w14:paraId="455A49B4" w14:textId="77777777" w:rsidR="0082080B" w:rsidRDefault="0082080B" w:rsidP="0082080B">
      <w:pPr>
        <w:jc w:val="both"/>
      </w:pPr>
      <w:r>
        <w:rPr>
          <w:b/>
        </w:rPr>
        <w:t xml:space="preserve">2.2. Problem Formulation and Design </w:t>
      </w:r>
    </w:p>
    <w:p w14:paraId="33CA6485" w14:textId="77777777" w:rsidR="0082080B" w:rsidRPr="00B9652D" w:rsidRDefault="0082080B" w:rsidP="0082080B">
      <w:pPr>
        <w:ind w:firstLine="720"/>
        <w:jc w:val="both"/>
        <w:rPr>
          <w:sz w:val="20"/>
          <w:szCs w:val="20"/>
          <w:highlight w:val="yellow"/>
        </w:rPr>
      </w:pPr>
      <w:r w:rsidRPr="00B9652D">
        <w:rPr>
          <w:sz w:val="20"/>
          <w:szCs w:val="20"/>
          <w:highlight w:val="yellow"/>
        </w:rPr>
        <w:t>Give the detailed, one-to-one correspondence description of your design to attach/solve the problem and to achieve the objectives and the goal of the project:</w:t>
      </w:r>
    </w:p>
    <w:p w14:paraId="767F0BE5" w14:textId="77777777" w:rsidR="0082080B" w:rsidRPr="00B9652D" w:rsidRDefault="0082080B" w:rsidP="0082080B">
      <w:pPr>
        <w:numPr>
          <w:ilvl w:val="0"/>
          <w:numId w:val="1"/>
        </w:numPr>
        <w:jc w:val="both"/>
        <w:rPr>
          <w:sz w:val="20"/>
          <w:szCs w:val="20"/>
          <w:highlight w:val="yellow"/>
        </w:rPr>
      </w:pPr>
      <w:r w:rsidRPr="00B9652D">
        <w:rPr>
          <w:sz w:val="20"/>
          <w:szCs w:val="20"/>
          <w:highlight w:val="yellow"/>
        </w:rPr>
        <w:t>Use engineering language and mathematical formulation;</w:t>
      </w:r>
    </w:p>
    <w:p w14:paraId="02F83845" w14:textId="77777777" w:rsidR="0082080B" w:rsidRPr="00B9652D" w:rsidRDefault="0082080B" w:rsidP="0082080B">
      <w:pPr>
        <w:numPr>
          <w:ilvl w:val="0"/>
          <w:numId w:val="1"/>
        </w:numPr>
        <w:jc w:val="both"/>
        <w:rPr>
          <w:sz w:val="20"/>
          <w:szCs w:val="20"/>
          <w:highlight w:val="yellow"/>
        </w:rPr>
      </w:pPr>
      <w:r w:rsidRPr="00B9652D">
        <w:rPr>
          <w:sz w:val="20"/>
          <w:szCs w:val="20"/>
          <w:highlight w:val="yellow"/>
        </w:rPr>
        <w:t xml:space="preserve">Provide system block diagrams and circuit schematics for your hardware design; </w:t>
      </w:r>
    </w:p>
    <w:p w14:paraId="1C7D2CB7" w14:textId="1185DDCD" w:rsidR="0081510D" w:rsidRPr="00B9652D" w:rsidRDefault="0081510D" w:rsidP="0081510D">
      <w:pPr>
        <w:numPr>
          <w:ilvl w:val="0"/>
          <w:numId w:val="1"/>
        </w:numPr>
        <w:jc w:val="both"/>
        <w:rPr>
          <w:sz w:val="20"/>
          <w:szCs w:val="20"/>
          <w:highlight w:val="yellow"/>
        </w:rPr>
      </w:pPr>
      <w:r w:rsidRPr="00B9652D">
        <w:rPr>
          <w:sz w:val="20"/>
          <w:szCs w:val="20"/>
          <w:highlight w:val="yellow"/>
        </w:rPr>
        <w:t xml:space="preserve">Give flow chart and pseudo code description for the step-by-step discussion of your software design. </w:t>
      </w:r>
    </w:p>
    <w:p w14:paraId="579AC4C2" w14:textId="26F7AC36" w:rsidR="000E46CD" w:rsidRDefault="000E46CD" w:rsidP="000E46CD">
      <w:pPr>
        <w:jc w:val="both"/>
        <w:rPr>
          <w:sz w:val="20"/>
          <w:szCs w:val="20"/>
        </w:rPr>
      </w:pPr>
      <w:r>
        <w:rPr>
          <w:sz w:val="20"/>
          <w:szCs w:val="20"/>
        </w:rPr>
        <w:t xml:space="preserve">       </w:t>
      </w:r>
    </w:p>
    <w:p w14:paraId="741915BA" w14:textId="73A8E5C0" w:rsidR="000E46CD" w:rsidRDefault="000E46CD" w:rsidP="000E46CD">
      <w:pPr>
        <w:ind w:firstLine="720"/>
        <w:jc w:val="both"/>
        <w:rPr>
          <w:sz w:val="20"/>
          <w:szCs w:val="20"/>
          <w:highlight w:val="cyan"/>
        </w:rPr>
      </w:pPr>
      <w:r>
        <w:rPr>
          <w:sz w:val="20"/>
          <w:szCs w:val="20"/>
        </w:rPr>
        <w:t xml:space="preserve">   </w:t>
      </w:r>
      <w:r w:rsidRPr="00617E7C">
        <w:rPr>
          <w:sz w:val="20"/>
          <w:szCs w:val="20"/>
          <w:highlight w:val="cyan"/>
        </w:rPr>
        <w:t>3 step: extract patch signals, learning the low-resolution dictionary with K-SVD, computing the high-resolution dictionary</w:t>
      </w:r>
    </w:p>
    <w:p w14:paraId="5753A27C" w14:textId="6109944C" w:rsidR="00E1466A" w:rsidRDefault="0030504B" w:rsidP="00617E7C">
      <w:pPr>
        <w:ind w:firstLine="720"/>
        <w:jc w:val="both"/>
        <w:rPr>
          <w:sz w:val="20"/>
          <w:szCs w:val="20"/>
        </w:rPr>
      </w:pPr>
      <w:r>
        <w:rPr>
          <w:sz w:val="20"/>
          <w:szCs w:val="20"/>
        </w:rPr>
        <w:t>The dictionary learning algorithm tries to find t</w:t>
      </w:r>
      <w:r w:rsidR="00714E14">
        <w:rPr>
          <w:sz w:val="20"/>
          <w:szCs w:val="20"/>
        </w:rPr>
        <w:t xml:space="preserve">he optimal dictionary pair </w:t>
      </w:r>
      <w:r w:rsidR="00714E14" w:rsidRPr="00714E14">
        <w:rPr>
          <w:sz w:val="20"/>
          <w:szCs w:val="20"/>
          <w:highlight w:val="green"/>
        </w:rPr>
        <w:t>Al and Ar</w:t>
      </w:r>
      <w:r w:rsidR="00714E14">
        <w:rPr>
          <w:sz w:val="20"/>
          <w:szCs w:val="20"/>
        </w:rPr>
        <w:t xml:space="preserve"> and sparse representation for training signals that minimize the representation error. </w:t>
      </w:r>
      <w:r w:rsidR="00507207">
        <w:rPr>
          <w:sz w:val="20"/>
          <w:szCs w:val="20"/>
        </w:rPr>
        <w:t>It can be formulated as the optimization problem:</w:t>
      </w:r>
      <w:r w:rsidR="00E1466A">
        <w:rPr>
          <w:sz w:val="20"/>
          <w:szCs w:val="20"/>
        </w:rPr>
        <w:t xml:space="preserve"> </w:t>
      </w:r>
      <w:r w:rsidR="00507207">
        <w:rPr>
          <w:sz w:val="20"/>
          <w:szCs w:val="20"/>
        </w:rPr>
        <w:t xml:space="preserve"> </w:t>
      </w:r>
    </w:p>
    <w:p w14:paraId="77E92460" w14:textId="4625689E" w:rsidR="00E1466A" w:rsidRDefault="00E1466A" w:rsidP="00617E7C">
      <w:pPr>
        <w:ind w:firstLine="720"/>
        <w:jc w:val="both"/>
        <w:rPr>
          <w:sz w:val="20"/>
          <w:szCs w:val="20"/>
        </w:rPr>
      </w:pPr>
      <w:r>
        <w:rPr>
          <w:noProof/>
        </w:rPr>
        <w:drawing>
          <wp:inline distT="0" distB="0" distL="0" distR="0" wp14:anchorId="242B450D" wp14:editId="2B04BA6C">
            <wp:extent cx="2822713" cy="1053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5488" cy="1069815"/>
                    </a:xfrm>
                    <a:prstGeom prst="rect">
                      <a:avLst/>
                    </a:prstGeom>
                  </pic:spPr>
                </pic:pic>
              </a:graphicData>
            </a:graphic>
          </wp:inline>
        </w:drawing>
      </w:r>
    </w:p>
    <w:p w14:paraId="0163807A" w14:textId="31C5C8C4" w:rsidR="000E46CD" w:rsidRDefault="00617E7C" w:rsidP="00617E7C">
      <w:pPr>
        <w:ind w:firstLine="720"/>
        <w:jc w:val="both"/>
        <w:rPr>
          <w:sz w:val="20"/>
          <w:szCs w:val="20"/>
        </w:rPr>
      </w:pPr>
      <w:r>
        <w:rPr>
          <w:sz w:val="20"/>
          <w:szCs w:val="20"/>
        </w:rPr>
        <w:t>Dictionary learning routine can be generally divided into 3 steps</w:t>
      </w:r>
      <w:r w:rsidR="00800175">
        <w:rPr>
          <w:sz w:val="20"/>
          <w:szCs w:val="20"/>
        </w:rPr>
        <w:t xml:space="preserve">, </w:t>
      </w:r>
      <w:ins w:id="9" w:author="xiaoyameng1995@yahoo.com" w:date="2017-12-17T20:40:00Z">
        <w:r w:rsidR="00B568EA">
          <w:rPr>
            <w:sz w:val="20"/>
            <w:szCs w:val="20"/>
          </w:rPr>
          <w:t xml:space="preserve">which is </w:t>
        </w:r>
      </w:ins>
      <w:r w:rsidR="00800175">
        <w:rPr>
          <w:sz w:val="20"/>
          <w:szCs w:val="20"/>
        </w:rPr>
        <w:t xml:space="preserve">depicted by </w:t>
      </w:r>
      <w:r w:rsidR="00203EA7">
        <w:rPr>
          <w:sz w:val="20"/>
          <w:szCs w:val="20"/>
        </w:rPr>
        <w:t xml:space="preserve">flow chart </w:t>
      </w:r>
      <w:r w:rsidR="00800175" w:rsidRPr="00800175">
        <w:rPr>
          <w:sz w:val="20"/>
          <w:szCs w:val="20"/>
          <w:highlight w:val="green"/>
        </w:rPr>
        <w:t>figure</w:t>
      </w:r>
    </w:p>
    <w:p w14:paraId="4906A21A" w14:textId="14DB2A78" w:rsidR="00617E7C" w:rsidRDefault="00617E7C" w:rsidP="00617E7C">
      <w:pPr>
        <w:ind w:firstLine="720"/>
        <w:jc w:val="both"/>
        <w:rPr>
          <w:sz w:val="20"/>
          <w:szCs w:val="20"/>
        </w:rPr>
      </w:pPr>
      <w:r w:rsidRPr="00800175">
        <w:rPr>
          <w:sz w:val="20"/>
          <w:szCs w:val="20"/>
          <w:highlight w:val="green"/>
        </w:rPr>
        <w:t>&lt;enumerate&gt;</w:t>
      </w:r>
    </w:p>
    <w:p w14:paraId="36F8F7BD" w14:textId="7BCD101C" w:rsidR="00617E7C" w:rsidRDefault="00617E7C" w:rsidP="00617E7C">
      <w:pPr>
        <w:ind w:firstLine="720"/>
        <w:jc w:val="both"/>
        <w:rPr>
          <w:sz w:val="20"/>
          <w:szCs w:val="20"/>
        </w:rPr>
      </w:pPr>
      <w:r>
        <w:rPr>
          <w:sz w:val="20"/>
          <w:szCs w:val="20"/>
        </w:rPr>
        <w:t xml:space="preserve">step 1 extract the </w:t>
      </w:r>
      <w:r w:rsidR="007C6C2C">
        <w:rPr>
          <w:sz w:val="20"/>
          <w:szCs w:val="20"/>
        </w:rPr>
        <w:t xml:space="preserve">patch signals from the </w:t>
      </w:r>
      <w:r w:rsidR="00530DE0">
        <w:rPr>
          <w:sz w:val="20"/>
          <w:szCs w:val="20"/>
        </w:rPr>
        <w:t>training images</w:t>
      </w:r>
    </w:p>
    <w:p w14:paraId="04F00CDE" w14:textId="67D69EB0" w:rsidR="00530DE0" w:rsidRDefault="00530DE0" w:rsidP="00617E7C">
      <w:pPr>
        <w:ind w:firstLine="720"/>
        <w:jc w:val="both"/>
        <w:rPr>
          <w:sz w:val="20"/>
          <w:szCs w:val="20"/>
        </w:rPr>
      </w:pPr>
      <w:r>
        <w:rPr>
          <w:sz w:val="20"/>
          <w:szCs w:val="20"/>
        </w:rPr>
        <w:t xml:space="preserve">step 2 train the low-resolution dictionary </w:t>
      </w:r>
      <w:del w:id="10" w:author="xiaoyameng1995@yahoo.com" w:date="2017-12-17T20:40:00Z">
        <w:r w:rsidDel="00F51019">
          <w:rPr>
            <w:sz w:val="20"/>
            <w:szCs w:val="20"/>
          </w:rPr>
          <w:delText xml:space="preserve">with </w:delText>
        </w:r>
      </w:del>
      <w:ins w:id="11" w:author="xiaoyameng1995@yahoo.com" w:date="2017-12-17T20:40:00Z">
        <w:r w:rsidR="00F51019">
          <w:rPr>
            <w:sz w:val="20"/>
            <w:szCs w:val="20"/>
          </w:rPr>
          <w:t xml:space="preserve">using </w:t>
        </w:r>
      </w:ins>
      <w:r>
        <w:rPr>
          <w:sz w:val="20"/>
          <w:szCs w:val="20"/>
        </w:rPr>
        <w:t>K-SVD</w:t>
      </w:r>
    </w:p>
    <w:p w14:paraId="4AD431F3" w14:textId="5F4A20EC" w:rsidR="00530DE0" w:rsidRDefault="00530DE0" w:rsidP="00617E7C">
      <w:pPr>
        <w:ind w:firstLine="720"/>
        <w:jc w:val="both"/>
        <w:rPr>
          <w:sz w:val="20"/>
          <w:szCs w:val="20"/>
        </w:rPr>
      </w:pPr>
      <w:r>
        <w:rPr>
          <w:sz w:val="20"/>
          <w:szCs w:val="20"/>
        </w:rPr>
        <w:t xml:space="preserve">step 3 compute the high-resolution dictionary from the low-resolution </w:t>
      </w:r>
      <w:r w:rsidR="00770E52">
        <w:rPr>
          <w:sz w:val="20"/>
          <w:szCs w:val="20"/>
        </w:rPr>
        <w:t>dictionary</w:t>
      </w:r>
      <w:r>
        <w:rPr>
          <w:sz w:val="20"/>
          <w:szCs w:val="20"/>
        </w:rPr>
        <w:t>.</w:t>
      </w:r>
    </w:p>
    <w:p w14:paraId="39DDD507" w14:textId="0E42387A" w:rsidR="004E2A96" w:rsidRDefault="004E2A96" w:rsidP="00617E7C">
      <w:pPr>
        <w:ind w:firstLine="720"/>
        <w:jc w:val="both"/>
        <w:rPr>
          <w:sz w:val="20"/>
          <w:szCs w:val="20"/>
        </w:rPr>
      </w:pPr>
    </w:p>
    <w:p w14:paraId="1D7D4603" w14:textId="4BAD3041" w:rsidR="004E2A96" w:rsidRDefault="0064261C" w:rsidP="00617E7C">
      <w:pPr>
        <w:ind w:firstLine="720"/>
        <w:jc w:val="both"/>
        <w:rPr>
          <w:sz w:val="20"/>
          <w:szCs w:val="20"/>
        </w:rPr>
      </w:pPr>
      <w:r>
        <w:rPr>
          <w:sz w:val="20"/>
          <w:szCs w:val="20"/>
        </w:rPr>
        <w:t>The training process takes around 20 images and extract</w:t>
      </w:r>
      <w:ins w:id="12" w:author="xiaoyameng1995@yahoo.com" w:date="2017-12-17T20:40:00Z">
        <w:r w:rsidR="00F51019">
          <w:rPr>
            <w:sz w:val="20"/>
            <w:szCs w:val="20"/>
          </w:rPr>
          <w:t>s</w:t>
        </w:r>
      </w:ins>
      <w:r>
        <w:rPr>
          <w:sz w:val="20"/>
          <w:szCs w:val="20"/>
        </w:rPr>
        <w:t xml:space="preserve"> over 20,000 patch signals for training. </w:t>
      </w:r>
      <w:r w:rsidR="00852558">
        <w:rPr>
          <w:sz w:val="20"/>
          <w:szCs w:val="20"/>
        </w:rPr>
        <w:t xml:space="preserve">This process </w:t>
      </w:r>
      <w:r w:rsidR="00DA0CF2">
        <w:rPr>
          <w:sz w:val="20"/>
          <w:szCs w:val="20"/>
        </w:rPr>
        <w:t>needs a great amount of computation</w:t>
      </w:r>
      <w:r w:rsidR="00885391">
        <w:rPr>
          <w:sz w:val="20"/>
          <w:szCs w:val="20"/>
        </w:rPr>
        <w:t>, most of which is c</w:t>
      </w:r>
      <w:r w:rsidR="008B2AFF">
        <w:rPr>
          <w:sz w:val="20"/>
          <w:szCs w:val="20"/>
        </w:rPr>
        <w:t>aused by K-SVD.</w:t>
      </w:r>
      <w:r w:rsidR="00B332B5">
        <w:rPr>
          <w:sz w:val="20"/>
          <w:szCs w:val="20"/>
        </w:rPr>
        <w:t xml:space="preserve"> The K-SVD</w:t>
      </w:r>
      <w:r w:rsidR="00864665">
        <w:rPr>
          <w:sz w:val="20"/>
          <w:szCs w:val="20"/>
        </w:rPr>
        <w:t xml:space="preserve"> </w:t>
      </w:r>
      <w:ins w:id="13" w:author="xiaoyameng1995@yahoo.com" w:date="2017-12-17T20:41:00Z">
        <w:r w:rsidR="00EB1105">
          <w:rPr>
            <w:sz w:val="20"/>
            <w:szCs w:val="20"/>
          </w:rPr>
          <w:t>is used</w:t>
        </w:r>
      </w:ins>
      <w:del w:id="14" w:author="xiaoyameng1995@yahoo.com" w:date="2017-12-17T20:41:00Z">
        <w:r w:rsidR="007F1282" w:rsidDel="00EB1105">
          <w:rPr>
            <w:sz w:val="20"/>
            <w:szCs w:val="20"/>
          </w:rPr>
          <w:delText>aims</w:delText>
        </w:r>
      </w:del>
      <w:r w:rsidR="007F1282">
        <w:rPr>
          <w:sz w:val="20"/>
          <w:szCs w:val="20"/>
        </w:rPr>
        <w:t xml:space="preserve"> to get the low-resolution dictionary, in other word, to solve the sub-problem of </w:t>
      </w:r>
      <w:ins w:id="15" w:author="xiaoyameng1995@yahoo.com" w:date="2017-12-17T20:41:00Z">
        <w:r w:rsidR="00EB1105">
          <w:rPr>
            <w:sz w:val="20"/>
            <w:szCs w:val="20"/>
          </w:rPr>
          <w:t xml:space="preserve">the whole </w:t>
        </w:r>
      </w:ins>
      <w:r w:rsidR="007F1282">
        <w:rPr>
          <w:sz w:val="20"/>
          <w:szCs w:val="20"/>
        </w:rPr>
        <w:t xml:space="preserve">problem </w:t>
      </w:r>
      <w:r w:rsidR="007F1282" w:rsidRPr="007F1282">
        <w:rPr>
          <w:sz w:val="20"/>
          <w:szCs w:val="20"/>
          <w:highlight w:val="green"/>
        </w:rPr>
        <w:t>equation</w:t>
      </w:r>
      <w:r w:rsidR="007F1282">
        <w:rPr>
          <w:sz w:val="20"/>
          <w:szCs w:val="20"/>
        </w:rPr>
        <w:t xml:space="preserve"> </w:t>
      </w:r>
    </w:p>
    <w:p w14:paraId="180208E8" w14:textId="3FDC7D66" w:rsidR="007F1282" w:rsidRDefault="006C6AF8" w:rsidP="00617E7C">
      <w:pPr>
        <w:ind w:firstLine="720"/>
        <w:jc w:val="both"/>
        <w:rPr>
          <w:sz w:val="20"/>
          <w:szCs w:val="20"/>
        </w:rPr>
      </w:pPr>
      <w:r w:rsidRPr="006C6AF8">
        <w:rPr>
          <w:sz w:val="20"/>
          <w:szCs w:val="20"/>
          <w:highlight w:val="green"/>
        </w:rPr>
        <w:lastRenderedPageBreak/>
        <w:t>&lt;k-svd objective&gt;</w:t>
      </w:r>
    </w:p>
    <w:p w14:paraId="5094F9BB" w14:textId="41CF6E6E" w:rsidR="008E687B" w:rsidRDefault="00C74C77" w:rsidP="00617E7C">
      <w:pPr>
        <w:ind w:firstLine="720"/>
        <w:jc w:val="both"/>
        <w:rPr>
          <w:sz w:val="20"/>
          <w:szCs w:val="20"/>
        </w:rPr>
      </w:pPr>
      <w:r>
        <w:rPr>
          <w:sz w:val="20"/>
          <w:szCs w:val="20"/>
        </w:rPr>
        <w:t xml:space="preserve">In each iteration of </w:t>
      </w:r>
      <w:r w:rsidR="00745C17">
        <w:rPr>
          <w:sz w:val="20"/>
          <w:szCs w:val="20"/>
        </w:rPr>
        <w:t xml:space="preserve">K-SVD, </w:t>
      </w:r>
      <w:ins w:id="16" w:author="xiaoyameng1995@yahoo.com" w:date="2017-12-17T20:42:00Z">
        <w:r w:rsidR="00143FE6">
          <w:rPr>
            <w:sz w:val="20"/>
            <w:szCs w:val="20"/>
          </w:rPr>
          <w:t xml:space="preserve">the algorithm computes? </w:t>
        </w:r>
      </w:ins>
      <w:r w:rsidR="00745C17">
        <w:rPr>
          <w:sz w:val="20"/>
          <w:szCs w:val="20"/>
        </w:rPr>
        <w:t>the sparse representation of all training signals under current dictionary with orthogonal matching pursuit</w:t>
      </w:r>
      <w:r w:rsidR="00531122">
        <w:rPr>
          <w:sz w:val="20"/>
          <w:szCs w:val="20"/>
        </w:rPr>
        <w:t>(OMP)</w:t>
      </w:r>
      <w:r w:rsidR="00745C17">
        <w:rPr>
          <w:sz w:val="20"/>
          <w:szCs w:val="20"/>
        </w:rPr>
        <w:t xml:space="preserve"> algorithm and then us</w:t>
      </w:r>
      <w:ins w:id="17" w:author="xiaoyameng1995@yahoo.com" w:date="2017-12-17T20:43:00Z">
        <w:r w:rsidR="00143FE6">
          <w:rPr>
            <w:sz w:val="20"/>
            <w:szCs w:val="20"/>
          </w:rPr>
          <w:t>es</w:t>
        </w:r>
      </w:ins>
      <w:del w:id="18" w:author="xiaoyameng1995@yahoo.com" w:date="2017-12-17T20:43:00Z">
        <w:r w:rsidR="00745C17" w:rsidDel="00143FE6">
          <w:rPr>
            <w:sz w:val="20"/>
            <w:szCs w:val="20"/>
          </w:rPr>
          <w:delText>ing</w:delText>
        </w:r>
      </w:del>
      <w:r w:rsidR="00745C17">
        <w:rPr>
          <w:sz w:val="20"/>
          <w:szCs w:val="20"/>
        </w:rPr>
        <w:t xml:space="preserve"> the spare representation to refine the </w:t>
      </w:r>
      <w:r w:rsidR="004536DF">
        <w:rPr>
          <w:sz w:val="20"/>
          <w:szCs w:val="20"/>
        </w:rPr>
        <w:t xml:space="preserve">dictionary. </w:t>
      </w:r>
      <w:r w:rsidR="00593070">
        <w:rPr>
          <w:sz w:val="20"/>
          <w:szCs w:val="20"/>
        </w:rPr>
        <w:t xml:space="preserve">The </w:t>
      </w:r>
      <w:r w:rsidR="00AD5ACC">
        <w:rPr>
          <w:sz w:val="20"/>
          <w:szCs w:val="20"/>
        </w:rPr>
        <w:t>ps</w:t>
      </w:r>
      <w:r w:rsidR="00B8536C">
        <w:rPr>
          <w:sz w:val="20"/>
          <w:szCs w:val="20"/>
        </w:rPr>
        <w:t>e</w:t>
      </w:r>
      <w:r w:rsidR="00AD5ACC">
        <w:rPr>
          <w:sz w:val="20"/>
          <w:szCs w:val="20"/>
        </w:rPr>
        <w:t>udo</w:t>
      </w:r>
      <w:r w:rsidR="00811512">
        <w:rPr>
          <w:sz w:val="20"/>
          <w:szCs w:val="20"/>
        </w:rPr>
        <w:t xml:space="preserve"> </w:t>
      </w:r>
      <w:r w:rsidR="00AD5ACC">
        <w:rPr>
          <w:sz w:val="20"/>
          <w:szCs w:val="20"/>
        </w:rPr>
        <w:t>code</w:t>
      </w:r>
      <w:r w:rsidR="009E53E3">
        <w:rPr>
          <w:sz w:val="20"/>
          <w:szCs w:val="20"/>
        </w:rPr>
        <w:t xml:space="preserve"> for K-SVD</w:t>
      </w:r>
      <w:r w:rsidR="00FE7CE8">
        <w:rPr>
          <w:sz w:val="20"/>
          <w:szCs w:val="20"/>
        </w:rPr>
        <w:t xml:space="preserve"> is shown </w:t>
      </w:r>
      <w:ins w:id="19" w:author="xiaoyameng1995@yahoo.com" w:date="2017-12-17T20:43:00Z">
        <w:r w:rsidR="00143FE6">
          <w:rPr>
            <w:sz w:val="20"/>
            <w:szCs w:val="20"/>
          </w:rPr>
          <w:t>as below</w:t>
        </w:r>
      </w:ins>
      <w:r w:rsidR="00FE7CE8" w:rsidRPr="00FE7CE8">
        <w:rPr>
          <w:sz w:val="20"/>
          <w:szCs w:val="20"/>
          <w:highlight w:val="green"/>
        </w:rPr>
        <w:t>algorithm</w:t>
      </w:r>
      <w:r w:rsidR="00FE7CE8">
        <w:rPr>
          <w:sz w:val="20"/>
          <w:szCs w:val="20"/>
        </w:rPr>
        <w:t xml:space="preserve"> </w:t>
      </w:r>
    </w:p>
    <w:p w14:paraId="5953D46B" w14:textId="586B3E5D" w:rsidR="001652B8" w:rsidRDefault="001652B8" w:rsidP="00617E7C">
      <w:pPr>
        <w:ind w:firstLine="720"/>
        <w:jc w:val="both"/>
        <w:rPr>
          <w:sz w:val="20"/>
          <w:szCs w:val="20"/>
        </w:rPr>
      </w:pPr>
      <w:r w:rsidRPr="001652B8">
        <w:rPr>
          <w:sz w:val="20"/>
          <w:szCs w:val="20"/>
          <w:highlight w:val="green"/>
        </w:rPr>
        <w:t>&lt;K-SVD pseudo code&gt;</w:t>
      </w:r>
    </w:p>
    <w:p w14:paraId="0EFE66B0" w14:textId="6F2A89A6" w:rsidR="00CE5FA5" w:rsidRDefault="002B14FB" w:rsidP="00861992">
      <w:pPr>
        <w:jc w:val="both"/>
        <w:rPr>
          <w:sz w:val="20"/>
          <w:szCs w:val="20"/>
        </w:rPr>
      </w:pPr>
      <w:r>
        <w:rPr>
          <w:sz w:val="20"/>
          <w:szCs w:val="20"/>
        </w:rPr>
        <w:t>The main cause of the great</w:t>
      </w:r>
      <w:ins w:id="20" w:author="xiaoyameng1995@yahoo.com" w:date="2017-12-17T20:44:00Z">
        <w:r w:rsidR="00925EC5">
          <w:rPr>
            <w:sz w:val="20"/>
            <w:szCs w:val="20"/>
          </w:rPr>
          <w:t xml:space="preserve"> amount of</w:t>
        </w:r>
      </w:ins>
      <w:r>
        <w:rPr>
          <w:sz w:val="20"/>
          <w:szCs w:val="20"/>
        </w:rPr>
        <w:t xml:space="preserve"> computation of K-SVD is</w:t>
      </w:r>
      <w:r w:rsidR="00630DBE">
        <w:rPr>
          <w:sz w:val="20"/>
          <w:szCs w:val="20"/>
        </w:rPr>
        <w:t xml:space="preserve"> that it </w:t>
      </w:r>
      <w:del w:id="21" w:author="xiaoyameng1995@yahoo.com" w:date="2017-12-17T20:43:00Z">
        <w:r w:rsidR="00630DBE" w:rsidDel="00925EC5">
          <w:rPr>
            <w:sz w:val="20"/>
            <w:szCs w:val="20"/>
          </w:rPr>
          <w:delText xml:space="preserve">should </w:delText>
        </w:r>
      </w:del>
      <w:ins w:id="22" w:author="xiaoyameng1995@yahoo.com" w:date="2017-12-17T20:43:00Z">
        <w:r w:rsidR="00925EC5">
          <w:rPr>
            <w:sz w:val="20"/>
            <w:szCs w:val="20"/>
          </w:rPr>
          <w:t xml:space="preserve">will </w:t>
        </w:r>
      </w:ins>
      <w:r w:rsidR="00630DBE">
        <w:rPr>
          <w:sz w:val="20"/>
          <w:szCs w:val="20"/>
        </w:rPr>
        <w:t xml:space="preserve">perform over 10,000 OMP in each iteration. </w:t>
      </w:r>
      <w:r w:rsidR="00FA3B37">
        <w:rPr>
          <w:sz w:val="20"/>
          <w:szCs w:val="20"/>
        </w:rPr>
        <w:t xml:space="preserve">Hence, the </w:t>
      </w:r>
      <w:r w:rsidR="000B7514">
        <w:rPr>
          <w:sz w:val="20"/>
          <w:szCs w:val="20"/>
        </w:rPr>
        <w:t>accelerati</w:t>
      </w:r>
      <w:ins w:id="23" w:author="xiaoyameng1995@yahoo.com" w:date="2017-12-17T20:46:00Z">
        <w:r w:rsidR="00EC110D">
          <w:rPr>
            <w:rFonts w:hint="eastAsia"/>
            <w:sz w:val="20"/>
            <w:szCs w:val="20"/>
          </w:rPr>
          <w:t>on</w:t>
        </w:r>
      </w:ins>
      <w:del w:id="24" w:author="xiaoyameng1995@yahoo.com" w:date="2017-12-17T20:46:00Z">
        <w:r w:rsidR="000B7514" w:rsidDel="00EC110D">
          <w:rPr>
            <w:sz w:val="20"/>
            <w:szCs w:val="20"/>
          </w:rPr>
          <w:delText>ng</w:delText>
        </w:r>
      </w:del>
      <w:r w:rsidR="000B7514">
        <w:rPr>
          <w:sz w:val="20"/>
          <w:szCs w:val="20"/>
        </w:rPr>
        <w:t xml:space="preserve"> the OMP procedure is the key </w:t>
      </w:r>
      <w:ins w:id="25" w:author="xiaoyameng1995@yahoo.com" w:date="2017-12-17T20:47:00Z">
        <w:r w:rsidR="00EC110D">
          <w:rPr>
            <w:sz w:val="20"/>
            <w:szCs w:val="20"/>
          </w:rPr>
          <w:t xml:space="preserve">to </w:t>
        </w:r>
      </w:ins>
      <w:del w:id="26" w:author="xiaoyameng1995@yahoo.com" w:date="2017-12-17T20:47:00Z">
        <w:r w:rsidR="000B7514" w:rsidDel="00EC110D">
          <w:rPr>
            <w:sz w:val="20"/>
            <w:szCs w:val="20"/>
          </w:rPr>
          <w:delText xml:space="preserve">of </w:delText>
        </w:r>
      </w:del>
      <w:r w:rsidR="000B7514">
        <w:rPr>
          <w:sz w:val="20"/>
          <w:szCs w:val="20"/>
        </w:rPr>
        <w:t>accelera</w:t>
      </w:r>
      <w:ins w:id="27" w:author="xiaoyameng1995@yahoo.com" w:date="2017-12-17T20:47:00Z">
        <w:r w:rsidR="00EC110D">
          <w:rPr>
            <w:sz w:val="20"/>
            <w:szCs w:val="20"/>
          </w:rPr>
          <w:t>te</w:t>
        </w:r>
      </w:ins>
      <w:del w:id="28" w:author="xiaoyameng1995@yahoo.com" w:date="2017-12-17T20:47:00Z">
        <w:r w:rsidR="000B7514" w:rsidDel="00EC110D">
          <w:rPr>
            <w:sz w:val="20"/>
            <w:szCs w:val="20"/>
          </w:rPr>
          <w:delText>tion</w:delText>
        </w:r>
      </w:del>
      <w:r w:rsidR="000B7514">
        <w:rPr>
          <w:sz w:val="20"/>
          <w:szCs w:val="20"/>
        </w:rPr>
        <w:t xml:space="preserve"> </w:t>
      </w:r>
      <w:del w:id="29" w:author="xiaoyameng1995@yahoo.com" w:date="2017-12-17T20:47:00Z">
        <w:r w:rsidR="000B7514" w:rsidDel="00EC110D">
          <w:rPr>
            <w:sz w:val="20"/>
            <w:szCs w:val="20"/>
          </w:rPr>
          <w:delText xml:space="preserve">of </w:delText>
        </w:r>
      </w:del>
      <w:ins w:id="30" w:author="xiaoyameng1995@yahoo.com" w:date="2017-12-17T20:47:00Z">
        <w:r w:rsidR="00EC110D">
          <w:rPr>
            <w:sz w:val="20"/>
            <w:szCs w:val="20"/>
          </w:rPr>
          <w:t xml:space="preserve">the entire </w:t>
        </w:r>
      </w:ins>
      <w:r w:rsidR="000B7514">
        <w:rPr>
          <w:sz w:val="20"/>
          <w:szCs w:val="20"/>
        </w:rPr>
        <w:t>K-SVD</w:t>
      </w:r>
      <w:ins w:id="31" w:author="xiaoyameng1995@yahoo.com" w:date="2017-12-17T20:47:00Z">
        <w:r w:rsidR="00EC110D">
          <w:rPr>
            <w:sz w:val="20"/>
            <w:szCs w:val="20"/>
          </w:rPr>
          <w:t xml:space="preserve"> algorithm</w:t>
        </w:r>
      </w:ins>
      <w:r w:rsidR="000B7514">
        <w:rPr>
          <w:sz w:val="20"/>
          <w:szCs w:val="20"/>
        </w:rPr>
        <w:t xml:space="preserve">. </w:t>
      </w:r>
      <w:r w:rsidR="001017A3">
        <w:rPr>
          <w:sz w:val="20"/>
          <w:szCs w:val="20"/>
        </w:rPr>
        <w:t xml:space="preserve"> </w:t>
      </w:r>
      <w:r w:rsidR="004F3D2F">
        <w:rPr>
          <w:sz w:val="20"/>
          <w:szCs w:val="20"/>
        </w:rPr>
        <w:t xml:space="preserve">In the next paragraph, the computation complexity of OMP will be analyzed in detail. </w:t>
      </w:r>
    </w:p>
    <w:p w14:paraId="75FEB33F" w14:textId="77777777" w:rsidR="00CE5FA5" w:rsidRDefault="00CE5FA5" w:rsidP="00861992">
      <w:pPr>
        <w:jc w:val="both"/>
        <w:rPr>
          <w:sz w:val="20"/>
          <w:szCs w:val="20"/>
        </w:rPr>
      </w:pPr>
    </w:p>
    <w:p w14:paraId="4C8476F3" w14:textId="186A3860" w:rsidR="00C74C77" w:rsidRDefault="009F2AB8" w:rsidP="00861992">
      <w:pPr>
        <w:jc w:val="both"/>
        <w:rPr>
          <w:sz w:val="20"/>
          <w:szCs w:val="20"/>
        </w:rPr>
      </w:pPr>
      <w:r w:rsidRPr="009F2AB8">
        <w:rPr>
          <w:sz w:val="20"/>
          <w:szCs w:val="20"/>
          <w:highlight w:val="green"/>
        </w:rPr>
        <w:t>Algorithm</w:t>
      </w:r>
      <w:r w:rsidR="007C06FC">
        <w:rPr>
          <w:sz w:val="20"/>
          <w:szCs w:val="20"/>
        </w:rPr>
        <w:t xml:space="preserve"> </w:t>
      </w:r>
      <w:r>
        <w:rPr>
          <w:sz w:val="20"/>
          <w:szCs w:val="20"/>
        </w:rPr>
        <w:t xml:space="preserve">is the pseudo code of OMP algorithm. </w:t>
      </w:r>
      <w:r w:rsidR="009F5C00">
        <w:rPr>
          <w:sz w:val="20"/>
          <w:szCs w:val="20"/>
        </w:rPr>
        <w:t>In each iteration</w:t>
      </w:r>
      <w:r w:rsidR="009F404B">
        <w:rPr>
          <w:sz w:val="20"/>
          <w:szCs w:val="20"/>
        </w:rPr>
        <w:t xml:space="preserve">, </w:t>
      </w:r>
      <w:r w:rsidR="00D53E19">
        <w:rPr>
          <w:sz w:val="20"/>
          <w:szCs w:val="20"/>
        </w:rPr>
        <w:t xml:space="preserve">the computation performed </w:t>
      </w:r>
      <w:ins w:id="32" w:author="xiaoyameng1995@yahoo.com" w:date="2017-12-17T20:48:00Z">
        <w:r w:rsidR="00046A72">
          <w:rPr>
            <w:sz w:val="20"/>
            <w:szCs w:val="20"/>
          </w:rPr>
          <w:t>during</w:t>
        </w:r>
      </w:ins>
      <w:del w:id="33" w:author="xiaoyameng1995@yahoo.com" w:date="2017-12-17T20:48:00Z">
        <w:r w:rsidR="00D53E19" w:rsidDel="00046A72">
          <w:rPr>
            <w:sz w:val="20"/>
            <w:szCs w:val="20"/>
          </w:rPr>
          <w:delText>of</w:delText>
        </w:r>
      </w:del>
      <w:r w:rsidR="00D53E19">
        <w:rPr>
          <w:sz w:val="20"/>
          <w:szCs w:val="20"/>
        </w:rPr>
        <w:t xml:space="preserve"> OMP</w:t>
      </w:r>
      <w:ins w:id="34" w:author="xiaoyameng1995@yahoo.com" w:date="2017-12-17T20:48:00Z">
        <w:r w:rsidR="00046A72">
          <w:rPr>
            <w:sz w:val="20"/>
            <w:szCs w:val="20"/>
          </w:rPr>
          <w:t xml:space="preserve"> procedure</w:t>
        </w:r>
      </w:ins>
      <w:r w:rsidR="00D53E19">
        <w:rPr>
          <w:sz w:val="20"/>
          <w:szCs w:val="20"/>
        </w:rPr>
        <w:t xml:space="preserve"> includes comput</w:t>
      </w:r>
      <w:ins w:id="35" w:author="xiaoyameng1995@yahoo.com" w:date="2017-12-17T20:48:00Z">
        <w:r w:rsidR="00046A72">
          <w:rPr>
            <w:sz w:val="20"/>
            <w:szCs w:val="20"/>
          </w:rPr>
          <w:t>ing</w:t>
        </w:r>
      </w:ins>
      <w:del w:id="36" w:author="xiaoyameng1995@yahoo.com" w:date="2017-12-17T20:48:00Z">
        <w:r w:rsidR="00D53E19" w:rsidDel="00046A72">
          <w:rPr>
            <w:sz w:val="20"/>
            <w:szCs w:val="20"/>
          </w:rPr>
          <w:delText>e</w:delText>
        </w:r>
      </w:del>
      <w:r w:rsidR="00D53E19">
        <w:rPr>
          <w:sz w:val="20"/>
          <w:szCs w:val="20"/>
        </w:rPr>
        <w:t xml:space="preserve"> </w:t>
      </w:r>
      <w:r w:rsidR="0030159D" w:rsidRPr="0030159D">
        <w:rPr>
          <w:sz w:val="20"/>
          <w:szCs w:val="20"/>
          <w:highlight w:val="green"/>
        </w:rPr>
        <w:t>M</w:t>
      </w:r>
      <w:r w:rsidR="0030159D">
        <w:rPr>
          <w:sz w:val="20"/>
          <w:szCs w:val="20"/>
        </w:rPr>
        <w:t xml:space="preserve"> times of inner products, solv</w:t>
      </w:r>
      <w:ins w:id="37" w:author="xiaoyameng1995@yahoo.com" w:date="2017-12-17T20:48:00Z">
        <w:r w:rsidR="00046A72">
          <w:rPr>
            <w:sz w:val="20"/>
            <w:szCs w:val="20"/>
          </w:rPr>
          <w:t>ing</w:t>
        </w:r>
      </w:ins>
      <w:del w:id="38" w:author="xiaoyameng1995@yahoo.com" w:date="2017-12-17T20:48:00Z">
        <w:r w:rsidR="0030159D" w:rsidDel="00046A72">
          <w:rPr>
            <w:sz w:val="20"/>
            <w:szCs w:val="20"/>
          </w:rPr>
          <w:delText>e</w:delText>
        </w:r>
      </w:del>
      <w:r w:rsidR="0030159D">
        <w:rPr>
          <w:sz w:val="20"/>
          <w:szCs w:val="20"/>
        </w:rPr>
        <w:t xml:space="preserve"> a </w:t>
      </w:r>
      <w:del w:id="39" w:author="xiaoyameng1995@yahoo.com" w:date="2017-12-17T20:47:00Z">
        <w:r w:rsidR="0030159D" w:rsidDel="00046A72">
          <w:rPr>
            <w:sz w:val="20"/>
            <w:szCs w:val="20"/>
          </w:rPr>
          <w:delText>overcomplete</w:delText>
        </w:r>
      </w:del>
      <w:ins w:id="40" w:author="xiaoyameng1995@yahoo.com" w:date="2017-12-17T20:47:00Z">
        <w:r w:rsidR="00046A72">
          <w:rPr>
            <w:sz w:val="20"/>
            <w:szCs w:val="20"/>
          </w:rPr>
          <w:t>over complete</w:t>
        </w:r>
      </w:ins>
      <w:r w:rsidR="0030159D">
        <w:rPr>
          <w:sz w:val="20"/>
          <w:szCs w:val="20"/>
        </w:rPr>
        <w:t xml:space="preserve"> </w:t>
      </w:r>
      <w:r w:rsidR="002D1248">
        <w:rPr>
          <w:sz w:val="20"/>
          <w:szCs w:val="20"/>
        </w:rPr>
        <w:t xml:space="preserve">linear system </w:t>
      </w:r>
      <w:r w:rsidR="00320708">
        <w:rPr>
          <w:sz w:val="20"/>
          <w:szCs w:val="20"/>
        </w:rPr>
        <w:t>and perform</w:t>
      </w:r>
      <w:ins w:id="41" w:author="xiaoyameng1995@yahoo.com" w:date="2017-12-17T20:48:00Z">
        <w:r w:rsidR="00046A72">
          <w:rPr>
            <w:sz w:val="20"/>
            <w:szCs w:val="20"/>
          </w:rPr>
          <w:t>ing</w:t>
        </w:r>
      </w:ins>
      <w:r w:rsidR="00320708">
        <w:rPr>
          <w:sz w:val="20"/>
          <w:szCs w:val="20"/>
        </w:rPr>
        <w:t xml:space="preserve"> a matrix multiplication and </w:t>
      </w:r>
      <w:r w:rsidR="00407A01">
        <w:rPr>
          <w:sz w:val="20"/>
          <w:szCs w:val="20"/>
        </w:rPr>
        <w:t>subtraction</w:t>
      </w:r>
      <w:r w:rsidR="00320708">
        <w:rPr>
          <w:sz w:val="20"/>
          <w:szCs w:val="20"/>
        </w:rPr>
        <w:t>.</w:t>
      </w:r>
      <w:r w:rsidR="00AB125F">
        <w:rPr>
          <w:sz w:val="20"/>
          <w:szCs w:val="20"/>
        </w:rPr>
        <w:t xml:space="preserve"> </w:t>
      </w:r>
      <w:r w:rsidR="002357D3">
        <w:rPr>
          <w:sz w:val="20"/>
          <w:szCs w:val="20"/>
        </w:rPr>
        <w:t xml:space="preserve">For a typical </w:t>
      </w:r>
      <w:r w:rsidR="002638B3">
        <w:rPr>
          <w:sz w:val="20"/>
          <w:szCs w:val="20"/>
        </w:rPr>
        <w:t>super resolution problem, low-resolution is consisted of over 1000 atoms and the size of each atom vector is around 50</w:t>
      </w:r>
      <w:del w:id="42" w:author="xiaoyameng1995@yahoo.com" w:date="2017-12-17T20:49:00Z">
        <w:r w:rsidR="00CA4B23" w:rsidDel="00046A72">
          <w:rPr>
            <w:sz w:val="20"/>
            <w:szCs w:val="20"/>
          </w:rPr>
          <w:delText>, and</w:delText>
        </w:r>
      </w:del>
      <w:ins w:id="43" w:author="xiaoyameng1995@yahoo.com" w:date="2017-12-17T20:49:00Z">
        <w:r w:rsidR="00046A72">
          <w:rPr>
            <w:sz w:val="20"/>
            <w:szCs w:val="20"/>
          </w:rPr>
          <w:t>. Besides,</w:t>
        </w:r>
      </w:ins>
      <w:r w:rsidR="00CA4B23">
        <w:rPr>
          <w:sz w:val="20"/>
          <w:szCs w:val="20"/>
        </w:rPr>
        <w:t xml:space="preserve"> </w:t>
      </w:r>
      <w:r w:rsidR="00731BC9">
        <w:rPr>
          <w:sz w:val="20"/>
          <w:szCs w:val="20"/>
        </w:rPr>
        <w:t>each sparse representation will contain less than 5 non-zeros elements</w:t>
      </w:r>
      <w:r w:rsidR="002638B3">
        <w:rPr>
          <w:sz w:val="20"/>
          <w:szCs w:val="20"/>
        </w:rPr>
        <w:t xml:space="preserve">. </w:t>
      </w:r>
      <w:r w:rsidR="007A142F">
        <w:rPr>
          <w:sz w:val="20"/>
          <w:szCs w:val="20"/>
        </w:rPr>
        <w:t xml:space="preserve">Hence, for each </w:t>
      </w:r>
      <w:ins w:id="44" w:author="xiaoyameng1995@yahoo.com" w:date="2017-12-17T20:49:00Z">
        <w:r w:rsidR="00046A72">
          <w:rPr>
            <w:sz w:val="20"/>
            <w:szCs w:val="20"/>
          </w:rPr>
          <w:t xml:space="preserve">iteration of </w:t>
        </w:r>
      </w:ins>
      <w:r w:rsidR="007A142F">
        <w:rPr>
          <w:sz w:val="20"/>
          <w:szCs w:val="20"/>
        </w:rPr>
        <w:t>OMP, there are</w:t>
      </w:r>
      <w:del w:id="45" w:author="xiaoyameng1995@yahoo.com" w:date="2017-12-17T20:49:00Z">
        <w:r w:rsidR="007A142F" w:rsidDel="00046A72">
          <w:rPr>
            <w:sz w:val="20"/>
            <w:szCs w:val="20"/>
          </w:rPr>
          <w:delText xml:space="preserve"> totally</w:delText>
        </w:r>
      </w:del>
      <w:r w:rsidR="007A142F">
        <w:rPr>
          <w:sz w:val="20"/>
          <w:szCs w:val="20"/>
        </w:rPr>
        <w:t xml:space="preserve"> over 1000 inner products, </w:t>
      </w:r>
      <w:r w:rsidR="00CA4B23">
        <w:rPr>
          <w:sz w:val="20"/>
          <w:szCs w:val="20"/>
        </w:rPr>
        <w:t xml:space="preserve">a linear system with </w:t>
      </w:r>
      <w:ins w:id="46" w:author="xiaoyameng1995@yahoo.com" w:date="2017-12-17T20:50:00Z">
        <w:r w:rsidR="00F83E82">
          <w:rPr>
            <w:sz w:val="20"/>
            <w:szCs w:val="20"/>
          </w:rPr>
          <w:t xml:space="preserve">size of </w:t>
        </w:r>
      </w:ins>
      <w:r w:rsidR="00CA4B23" w:rsidRPr="00980D74">
        <w:rPr>
          <w:sz w:val="20"/>
          <w:szCs w:val="20"/>
          <w:highlight w:val="green"/>
        </w:rPr>
        <w:t xml:space="preserve">30 </w:t>
      </w:r>
      <w:r w:rsidR="00980D74" w:rsidRPr="00980D74">
        <w:rPr>
          <w:sz w:val="20"/>
          <w:szCs w:val="20"/>
          <w:highlight w:val="green"/>
        </w:rPr>
        <w:t>X 5</w:t>
      </w:r>
      <w:r w:rsidR="00980D74">
        <w:rPr>
          <w:sz w:val="20"/>
          <w:szCs w:val="20"/>
        </w:rPr>
        <w:t xml:space="preserve"> </w:t>
      </w:r>
      <w:r w:rsidR="0040305E">
        <w:rPr>
          <w:sz w:val="20"/>
          <w:szCs w:val="20"/>
        </w:rPr>
        <w:t xml:space="preserve">and </w:t>
      </w:r>
      <w:r w:rsidR="00B91210">
        <w:rPr>
          <w:sz w:val="20"/>
          <w:szCs w:val="20"/>
        </w:rPr>
        <w:t>matrix multiplication and subtraction with</w:t>
      </w:r>
      <w:ins w:id="47" w:author="xiaoyameng1995@yahoo.com" w:date="2017-12-17T20:52:00Z">
        <w:r w:rsidR="005369FF">
          <w:rPr>
            <w:sz w:val="20"/>
            <w:szCs w:val="20"/>
          </w:rPr>
          <w:t xml:space="preserve"> a matrix size of</w:t>
        </w:r>
      </w:ins>
      <w:r w:rsidR="00B91210">
        <w:rPr>
          <w:sz w:val="20"/>
          <w:szCs w:val="20"/>
        </w:rPr>
        <w:t xml:space="preserve"> </w:t>
      </w:r>
      <w:r w:rsidR="007D24BC" w:rsidRPr="007D24BC">
        <w:rPr>
          <w:sz w:val="20"/>
          <w:szCs w:val="20"/>
          <w:highlight w:val="green"/>
        </w:rPr>
        <w:t>30 x  5</w:t>
      </w:r>
      <w:r w:rsidR="007D24BC">
        <w:rPr>
          <w:sz w:val="20"/>
          <w:szCs w:val="20"/>
        </w:rPr>
        <w:t xml:space="preserve"> </w:t>
      </w:r>
      <w:del w:id="48" w:author="xiaoyameng1995@yahoo.com" w:date="2017-12-17T20:52:00Z">
        <w:r w:rsidR="007D24BC" w:rsidDel="005369FF">
          <w:rPr>
            <w:sz w:val="20"/>
            <w:szCs w:val="20"/>
          </w:rPr>
          <w:delText>matrices</w:delText>
        </w:r>
      </w:del>
      <w:ins w:id="49" w:author="xiaoyameng1995@yahoo.com" w:date="2017-12-17T20:49:00Z">
        <w:r w:rsidR="00046A72">
          <w:rPr>
            <w:sz w:val="20"/>
            <w:szCs w:val="20"/>
          </w:rPr>
          <w:t>in total</w:t>
        </w:r>
      </w:ins>
      <w:r w:rsidR="007D24BC">
        <w:rPr>
          <w:sz w:val="20"/>
          <w:szCs w:val="20"/>
        </w:rPr>
        <w:t>.</w:t>
      </w:r>
    </w:p>
    <w:p w14:paraId="0B2FB76A" w14:textId="409C1AB9" w:rsidR="00865F6C" w:rsidRDefault="00865F6C" w:rsidP="00861992">
      <w:pPr>
        <w:jc w:val="both"/>
        <w:rPr>
          <w:rFonts w:eastAsiaTheme="minorEastAsia"/>
          <w:sz w:val="20"/>
          <w:szCs w:val="20"/>
        </w:rPr>
      </w:pPr>
    </w:p>
    <w:p w14:paraId="3FBA1468" w14:textId="215A2F73" w:rsidR="00865F6C" w:rsidRDefault="00865F6C" w:rsidP="00861992">
      <w:pPr>
        <w:jc w:val="both"/>
        <w:rPr>
          <w:rFonts w:eastAsiaTheme="minorEastAsia"/>
          <w:sz w:val="20"/>
          <w:szCs w:val="20"/>
        </w:rPr>
      </w:pPr>
      <w:r>
        <w:rPr>
          <w:rFonts w:eastAsiaTheme="minorEastAsia"/>
          <w:sz w:val="20"/>
          <w:szCs w:val="20"/>
        </w:rPr>
        <w:t xml:space="preserve">The scale of computation </w:t>
      </w:r>
      <w:ins w:id="50" w:author="xiaoyameng1995@yahoo.com" w:date="2017-12-17T20:53:00Z">
        <w:r w:rsidR="00EA3F1D">
          <w:rPr>
            <w:rFonts w:eastAsiaTheme="minorEastAsia"/>
            <w:sz w:val="20"/>
            <w:szCs w:val="20"/>
          </w:rPr>
          <w:t xml:space="preserve">for OMP </w:t>
        </w:r>
      </w:ins>
      <w:r>
        <w:rPr>
          <w:rFonts w:eastAsiaTheme="minorEastAsia"/>
          <w:sz w:val="20"/>
          <w:szCs w:val="20"/>
        </w:rPr>
        <w:t xml:space="preserve">brings a challenge: </w:t>
      </w:r>
      <w:del w:id="51" w:author="xiaoyameng1995@yahoo.com" w:date="2017-12-17T20:53:00Z">
        <w:r w:rsidDel="00EA3F1D">
          <w:rPr>
            <w:rFonts w:eastAsiaTheme="minorEastAsia"/>
            <w:sz w:val="20"/>
            <w:szCs w:val="20"/>
          </w:rPr>
          <w:delText>the scale of computation for OMP</w:delText>
        </w:r>
      </w:del>
      <w:ins w:id="52" w:author="xiaoyameng1995@yahoo.com" w:date="2017-12-17T20:53:00Z">
        <w:r w:rsidR="00EA3F1D">
          <w:rPr>
            <w:rFonts w:eastAsiaTheme="minorEastAsia"/>
            <w:sz w:val="20"/>
            <w:szCs w:val="20"/>
          </w:rPr>
          <w:t>it</w:t>
        </w:r>
      </w:ins>
      <w:r>
        <w:rPr>
          <w:rFonts w:eastAsiaTheme="minorEastAsia"/>
          <w:sz w:val="20"/>
          <w:szCs w:val="20"/>
        </w:rPr>
        <w:t xml:space="preserve"> is too large to fit into a single </w:t>
      </w:r>
      <w:r w:rsidR="002A2334">
        <w:rPr>
          <w:rFonts w:eastAsiaTheme="minorEastAsia"/>
          <w:sz w:val="20"/>
          <w:szCs w:val="20"/>
        </w:rPr>
        <w:t>CUDA thread</w:t>
      </w:r>
      <w:ins w:id="53" w:author="xiaoyameng1995@yahoo.com" w:date="2017-12-17T20:54:00Z">
        <w:r w:rsidR="00EC07CC">
          <w:rPr>
            <w:rFonts w:eastAsiaTheme="minorEastAsia"/>
            <w:sz w:val="20"/>
            <w:szCs w:val="20"/>
          </w:rPr>
          <w:t xml:space="preserve"> and</w:t>
        </w:r>
      </w:ins>
      <w:del w:id="54" w:author="xiaoyameng1995@yahoo.com" w:date="2017-12-17T20:54:00Z">
        <w:r w:rsidR="002A2334" w:rsidDel="00EC07CC">
          <w:rPr>
            <w:rFonts w:eastAsiaTheme="minorEastAsia"/>
            <w:sz w:val="20"/>
            <w:szCs w:val="20"/>
          </w:rPr>
          <w:delText>. And</w:delText>
        </w:r>
      </w:del>
      <w:r w:rsidR="002A2334">
        <w:rPr>
          <w:rFonts w:eastAsiaTheme="minorEastAsia"/>
          <w:sz w:val="20"/>
          <w:szCs w:val="20"/>
        </w:rPr>
        <w:t xml:space="preserve"> it is also not </w:t>
      </w:r>
      <w:r w:rsidR="003558B6">
        <w:rPr>
          <w:rFonts w:eastAsiaTheme="minorEastAsia"/>
          <w:sz w:val="20"/>
          <w:szCs w:val="20"/>
        </w:rPr>
        <w:t>large enough to use a CUDA grid to compute, which will cause a great waste of GPU resources.</w:t>
      </w:r>
      <w:r w:rsidR="00651AB8">
        <w:rPr>
          <w:rFonts w:eastAsiaTheme="minorEastAsia"/>
          <w:sz w:val="20"/>
          <w:szCs w:val="20"/>
        </w:rPr>
        <w:t xml:space="preserve"> </w:t>
      </w:r>
      <w:r w:rsidR="00E22227">
        <w:rPr>
          <w:rFonts w:eastAsiaTheme="minorEastAsia"/>
          <w:sz w:val="20"/>
          <w:szCs w:val="20"/>
        </w:rPr>
        <w:t>Therefore, the batch technology is used</w:t>
      </w:r>
      <w:r w:rsidR="00196790">
        <w:rPr>
          <w:rFonts w:eastAsiaTheme="minorEastAsia"/>
          <w:sz w:val="20"/>
          <w:szCs w:val="20"/>
        </w:rPr>
        <w:t xml:space="preserve">. With batch, </w:t>
      </w:r>
      <w:r w:rsidR="00220397">
        <w:rPr>
          <w:rFonts w:eastAsiaTheme="minorEastAsia"/>
          <w:sz w:val="20"/>
          <w:szCs w:val="20"/>
        </w:rPr>
        <w:t>GPU resource can be shared by more than one streaming</w:t>
      </w:r>
      <w:ins w:id="55" w:author="xiaoyameng1995@yahoo.com" w:date="2017-12-17T20:54:00Z">
        <w:r w:rsidR="00EC07CC">
          <w:rPr>
            <w:rFonts w:eastAsiaTheme="minorEastAsia"/>
            <w:sz w:val="20"/>
            <w:szCs w:val="20"/>
          </w:rPr>
          <w:t>,</w:t>
        </w:r>
      </w:ins>
      <w:r w:rsidR="00220397">
        <w:rPr>
          <w:rFonts w:eastAsiaTheme="minorEastAsia"/>
          <w:sz w:val="20"/>
          <w:szCs w:val="20"/>
        </w:rPr>
        <w:t xml:space="preserve"> each of which computing a linear system solver or matrix multiplication for one signal OMP operation. </w:t>
      </w:r>
      <w:r w:rsidR="003558B6">
        <w:rPr>
          <w:rFonts w:eastAsiaTheme="minorEastAsia"/>
          <w:sz w:val="20"/>
          <w:szCs w:val="20"/>
        </w:rPr>
        <w:t xml:space="preserve"> </w:t>
      </w:r>
    </w:p>
    <w:p w14:paraId="320A98E7" w14:textId="5B98929C" w:rsidR="00474758" w:rsidRDefault="00474758" w:rsidP="00861992">
      <w:pPr>
        <w:jc w:val="both"/>
        <w:rPr>
          <w:rFonts w:eastAsiaTheme="minorEastAsia"/>
          <w:sz w:val="20"/>
          <w:szCs w:val="20"/>
        </w:rPr>
      </w:pPr>
    </w:p>
    <w:p w14:paraId="14B2E188" w14:textId="371BB2A4" w:rsidR="008E687B" w:rsidRDefault="00474758" w:rsidP="00417080">
      <w:pPr>
        <w:jc w:val="both"/>
        <w:rPr>
          <w:rFonts w:eastAsiaTheme="minorEastAsia"/>
          <w:sz w:val="20"/>
          <w:szCs w:val="20"/>
          <w:highlight w:val="green"/>
        </w:rPr>
      </w:pPr>
      <w:r>
        <w:rPr>
          <w:rFonts w:eastAsiaTheme="minorEastAsia"/>
          <w:sz w:val="20"/>
          <w:szCs w:val="20"/>
        </w:rPr>
        <w:t>Besides</w:t>
      </w:r>
      <w:ins w:id="56" w:author="xiaoyameng1995@yahoo.com" w:date="2017-12-17T20:56:00Z">
        <w:r w:rsidR="00A01A1F">
          <w:rPr>
            <w:rFonts w:eastAsiaTheme="minorEastAsia"/>
            <w:sz w:val="20"/>
            <w:szCs w:val="20"/>
          </w:rPr>
          <w:t>,</w:t>
        </w:r>
      </w:ins>
      <w:r>
        <w:rPr>
          <w:rFonts w:eastAsiaTheme="minorEastAsia"/>
          <w:sz w:val="20"/>
          <w:szCs w:val="20"/>
        </w:rPr>
        <w:t xml:space="preserve"> the resource allocation</w:t>
      </w:r>
      <w:ins w:id="57" w:author="xiaoyameng1995@yahoo.com" w:date="2017-12-17T20:55:00Z">
        <w:r w:rsidR="00A01A1F">
          <w:rPr>
            <w:rFonts w:eastAsiaTheme="minorEastAsia"/>
            <w:sz w:val="20"/>
            <w:szCs w:val="20"/>
          </w:rPr>
          <w:t xml:space="preserve"> and</w:t>
        </w:r>
      </w:ins>
      <w:del w:id="58" w:author="xiaoyameng1995@yahoo.com" w:date="2017-12-17T20:55:00Z">
        <w:r w:rsidDel="00A01A1F">
          <w:rPr>
            <w:rFonts w:eastAsiaTheme="minorEastAsia"/>
            <w:sz w:val="20"/>
            <w:szCs w:val="20"/>
          </w:rPr>
          <w:delText>,</w:delText>
        </w:r>
      </w:del>
      <w:r>
        <w:rPr>
          <w:rFonts w:eastAsiaTheme="minorEastAsia"/>
          <w:sz w:val="20"/>
          <w:szCs w:val="20"/>
        </w:rPr>
        <w:t xml:space="preserve"> </w:t>
      </w:r>
      <w:r w:rsidR="00501EAA">
        <w:rPr>
          <w:rFonts w:eastAsiaTheme="minorEastAsia"/>
          <w:sz w:val="20"/>
          <w:szCs w:val="20"/>
        </w:rPr>
        <w:t xml:space="preserve">the memory access pattern of OMP operation also raise a challenge. </w:t>
      </w:r>
      <w:r w:rsidR="009B21E1">
        <w:rPr>
          <w:rFonts w:eastAsiaTheme="minorEastAsia"/>
          <w:sz w:val="20"/>
          <w:szCs w:val="20"/>
        </w:rPr>
        <w:t xml:space="preserve">For </w:t>
      </w:r>
      <w:r w:rsidR="00417080">
        <w:rPr>
          <w:rFonts w:eastAsiaTheme="minorEastAsia"/>
          <w:sz w:val="20"/>
          <w:szCs w:val="20"/>
        </w:rPr>
        <w:t xml:space="preserve">each iteration of single OMP, </w:t>
      </w:r>
      <w:r w:rsidR="009F3B41">
        <w:rPr>
          <w:rFonts w:eastAsiaTheme="minorEastAsia"/>
          <w:sz w:val="20"/>
          <w:szCs w:val="20"/>
        </w:rPr>
        <w:t xml:space="preserve">the program </w:t>
      </w:r>
      <w:r w:rsidR="009F3B41" w:rsidRPr="009F3B41">
        <w:rPr>
          <w:rFonts w:eastAsiaTheme="minorEastAsia"/>
          <w:sz w:val="20"/>
          <w:szCs w:val="20"/>
        </w:rPr>
        <w:t>load</w:t>
      </w:r>
      <w:r w:rsidR="009F3B41">
        <w:rPr>
          <w:rFonts w:eastAsiaTheme="minorEastAsia"/>
          <w:sz w:val="20"/>
          <w:szCs w:val="20"/>
        </w:rPr>
        <w:t>s</w:t>
      </w:r>
      <w:r w:rsidR="009F3B41" w:rsidRPr="009F3B41">
        <w:rPr>
          <w:rFonts w:eastAsiaTheme="minorEastAsia"/>
          <w:sz w:val="20"/>
          <w:szCs w:val="20"/>
        </w:rPr>
        <w:t xml:space="preserve"> the dictionary atom corresponding to the largest inner product</w:t>
      </w:r>
      <w:r w:rsidR="00352AA2">
        <w:rPr>
          <w:rFonts w:eastAsiaTheme="minorEastAsia"/>
          <w:sz w:val="20"/>
          <w:szCs w:val="20"/>
        </w:rPr>
        <w:t>, which means which atom is loaded is not determined until the run time</w:t>
      </w:r>
      <w:r w:rsidR="000203A2">
        <w:rPr>
          <w:rFonts w:eastAsiaTheme="minorEastAsia"/>
          <w:sz w:val="20"/>
          <w:szCs w:val="20"/>
        </w:rPr>
        <w:t xml:space="preserve">, depicted by </w:t>
      </w:r>
      <w:r w:rsidR="000203A2" w:rsidRPr="000203A2">
        <w:rPr>
          <w:rFonts w:eastAsiaTheme="minorEastAsia"/>
          <w:sz w:val="20"/>
          <w:szCs w:val="20"/>
          <w:highlight w:val="green"/>
        </w:rPr>
        <w:t>figure</w:t>
      </w:r>
    </w:p>
    <w:p w14:paraId="799A42E5" w14:textId="1B245DB9" w:rsidR="003C58EA" w:rsidRPr="00417080" w:rsidRDefault="00CF55C3" w:rsidP="00417080">
      <w:pPr>
        <w:jc w:val="both"/>
        <w:rPr>
          <w:rFonts w:eastAsiaTheme="minorEastAsia"/>
          <w:sz w:val="20"/>
          <w:szCs w:val="20"/>
        </w:rPr>
      </w:pPr>
      <w:r w:rsidRPr="00CF55C3">
        <w:rPr>
          <w:rFonts w:eastAsiaTheme="minorEastAsia"/>
          <w:sz w:val="20"/>
          <w:szCs w:val="20"/>
          <w:highlight w:val="green"/>
        </w:rPr>
        <w:t>&lt;random access image&gt;</w:t>
      </w:r>
    </w:p>
    <w:p w14:paraId="10C0057F" w14:textId="7B8D8F95" w:rsidR="008E687B" w:rsidRDefault="00BB421F" w:rsidP="00651AB8">
      <w:pPr>
        <w:jc w:val="both"/>
        <w:rPr>
          <w:sz w:val="20"/>
          <w:szCs w:val="20"/>
        </w:rPr>
      </w:pPr>
      <w:r>
        <w:rPr>
          <w:sz w:val="20"/>
          <w:szCs w:val="20"/>
        </w:rPr>
        <w:t xml:space="preserve">The atom selecting and loading </w:t>
      </w:r>
      <w:r w:rsidR="00EA1E4D">
        <w:rPr>
          <w:sz w:val="20"/>
          <w:szCs w:val="20"/>
        </w:rPr>
        <w:t xml:space="preserve">tasks are executed by CPU with cudaMemcpy function in traditional </w:t>
      </w:r>
      <w:del w:id="59" w:author="xiaoyameng1995@yahoo.com" w:date="2017-12-17T20:58:00Z">
        <w:r w:rsidR="00EA1E4D" w:rsidDel="009F3E60">
          <w:rPr>
            <w:sz w:val="20"/>
            <w:szCs w:val="20"/>
          </w:rPr>
          <w:delText>fashion</w:delText>
        </w:r>
      </w:del>
      <w:ins w:id="60" w:author="xiaoyameng1995@yahoo.com" w:date="2017-12-17T20:58:00Z">
        <w:r w:rsidR="009F3E60">
          <w:rPr>
            <w:rFonts w:hint="eastAsia"/>
            <w:sz w:val="20"/>
            <w:szCs w:val="20"/>
          </w:rPr>
          <w:t>way</w:t>
        </w:r>
      </w:ins>
      <w:r w:rsidR="008E3EEA">
        <w:rPr>
          <w:sz w:val="20"/>
          <w:szCs w:val="20"/>
        </w:rPr>
        <w:t xml:space="preserve">. It will </w:t>
      </w:r>
      <w:r w:rsidR="00C043FE">
        <w:rPr>
          <w:sz w:val="20"/>
          <w:szCs w:val="20"/>
        </w:rPr>
        <w:t xml:space="preserve">cause a great number of memory access between host and device, which is </w:t>
      </w:r>
      <w:r w:rsidR="00232E80">
        <w:rPr>
          <w:sz w:val="20"/>
          <w:szCs w:val="20"/>
        </w:rPr>
        <w:t>an</w:t>
      </w:r>
      <w:r w:rsidR="00C043FE">
        <w:rPr>
          <w:sz w:val="20"/>
          <w:szCs w:val="20"/>
        </w:rPr>
        <w:t xml:space="preserve"> </w:t>
      </w:r>
      <w:r w:rsidR="00232E80">
        <w:rPr>
          <w:sz w:val="20"/>
          <w:szCs w:val="20"/>
        </w:rPr>
        <w:t xml:space="preserve">intolerably </w:t>
      </w:r>
      <w:del w:id="61" w:author="xiaoyameng1995@yahoo.com" w:date="2017-12-17T21:00:00Z">
        <w:r w:rsidR="00232E80" w:rsidDel="002C2DCF">
          <w:rPr>
            <w:sz w:val="20"/>
            <w:szCs w:val="20"/>
          </w:rPr>
          <w:delText>expensive operation</w:delText>
        </w:r>
      </w:del>
      <w:ins w:id="62" w:author="xiaoyameng1995@yahoo.com" w:date="2017-12-17T21:00:00Z">
        <w:r w:rsidR="002C2DCF">
          <w:rPr>
            <w:sz w:val="20"/>
            <w:szCs w:val="20"/>
          </w:rPr>
          <w:t>time-consuming</w:t>
        </w:r>
      </w:ins>
      <w:r w:rsidR="00232E80">
        <w:rPr>
          <w:sz w:val="20"/>
          <w:szCs w:val="20"/>
        </w:rPr>
        <w:t xml:space="preserve">. </w:t>
      </w:r>
      <w:r w:rsidR="006C52D9">
        <w:rPr>
          <w:sz w:val="20"/>
          <w:szCs w:val="20"/>
        </w:rPr>
        <w:t xml:space="preserve">To </w:t>
      </w:r>
      <w:del w:id="63" w:author="xiaoyameng1995@yahoo.com" w:date="2017-12-17T21:01:00Z">
        <w:r w:rsidR="006C52D9" w:rsidDel="00320748">
          <w:rPr>
            <w:sz w:val="20"/>
            <w:szCs w:val="20"/>
          </w:rPr>
          <w:delText xml:space="preserve">mitigate the </w:delText>
        </w:r>
        <w:r w:rsidR="00903997" w:rsidDel="00320748">
          <w:rPr>
            <w:sz w:val="20"/>
            <w:szCs w:val="20"/>
          </w:rPr>
          <w:delText>impact</w:delText>
        </w:r>
      </w:del>
      <w:ins w:id="64" w:author="xiaoyameng1995@yahoo.com" w:date="2017-12-17T21:01:00Z">
        <w:r w:rsidR="00320748">
          <w:rPr>
            <w:sz w:val="20"/>
            <w:szCs w:val="20"/>
          </w:rPr>
          <w:t>solve the problem</w:t>
        </w:r>
      </w:ins>
      <w:r w:rsidR="00903997">
        <w:rPr>
          <w:sz w:val="20"/>
          <w:szCs w:val="20"/>
        </w:rPr>
        <w:t xml:space="preserve"> of random memory access, we write series of </w:t>
      </w:r>
      <w:r w:rsidR="007763C1">
        <w:rPr>
          <w:sz w:val="20"/>
          <w:szCs w:val="20"/>
        </w:rPr>
        <w:t xml:space="preserve">dedicated GPU kernel program to do the </w:t>
      </w:r>
      <w:r w:rsidR="00BF62ED">
        <w:rPr>
          <w:sz w:val="20"/>
          <w:szCs w:val="20"/>
        </w:rPr>
        <w:t xml:space="preserve">atom loading. </w:t>
      </w:r>
    </w:p>
    <w:p w14:paraId="04A6E5A8" w14:textId="77777777" w:rsidR="00CF55C3" w:rsidRDefault="00CF55C3" w:rsidP="00651AB8">
      <w:pPr>
        <w:jc w:val="both"/>
        <w:rPr>
          <w:sz w:val="20"/>
          <w:szCs w:val="20"/>
        </w:rPr>
      </w:pPr>
    </w:p>
    <w:p w14:paraId="57E8DA51" w14:textId="77777777" w:rsidR="004E2A96" w:rsidRPr="004E2A96" w:rsidRDefault="004E2A96" w:rsidP="004E2A96">
      <w:pPr>
        <w:ind w:firstLine="720"/>
        <w:jc w:val="both"/>
        <w:rPr>
          <w:sz w:val="20"/>
          <w:szCs w:val="20"/>
          <w:highlight w:val="cyan"/>
        </w:rPr>
      </w:pPr>
      <w:r w:rsidRPr="004E2A96">
        <w:rPr>
          <w:sz w:val="20"/>
          <w:szCs w:val="20"/>
          <w:highlight w:val="cyan"/>
        </w:rPr>
        <w:t>K-SVD cost the most of computation</w:t>
      </w:r>
      <w:r w:rsidRPr="004E2A96">
        <w:rPr>
          <w:sz w:val="20"/>
          <w:szCs w:val="20"/>
          <w:highlight w:val="cyan"/>
        </w:rPr>
        <w:sym w:font="Wingdings" w:char="F0E0"/>
      </w:r>
      <w:r w:rsidRPr="004E2A96">
        <w:rPr>
          <w:sz w:val="20"/>
          <w:szCs w:val="20"/>
          <w:highlight w:val="cyan"/>
        </w:rPr>
        <w:t xml:space="preserve"> focus </w:t>
      </w:r>
    </w:p>
    <w:p w14:paraId="1B0C3D0E" w14:textId="77777777" w:rsidR="004E2A96" w:rsidRPr="004E2A96" w:rsidRDefault="004E2A96" w:rsidP="004E2A96">
      <w:pPr>
        <w:ind w:firstLine="720"/>
        <w:jc w:val="both"/>
        <w:rPr>
          <w:sz w:val="20"/>
          <w:szCs w:val="20"/>
          <w:highlight w:val="cyan"/>
        </w:rPr>
      </w:pPr>
      <w:r w:rsidRPr="004E2A96">
        <w:rPr>
          <w:sz w:val="20"/>
          <w:szCs w:val="20"/>
          <w:highlight w:val="cyan"/>
        </w:rPr>
        <w:t>&lt;ksvd persudocode&gt;</w:t>
      </w:r>
    </w:p>
    <w:p w14:paraId="3F8EFD94" w14:textId="77777777" w:rsidR="004E2A96" w:rsidRPr="004E2A96" w:rsidRDefault="004E2A96" w:rsidP="004E2A96">
      <w:pPr>
        <w:ind w:firstLine="720"/>
        <w:jc w:val="both"/>
        <w:rPr>
          <w:sz w:val="20"/>
          <w:szCs w:val="20"/>
          <w:highlight w:val="cyan"/>
        </w:rPr>
      </w:pPr>
      <w:r w:rsidRPr="004E2A96">
        <w:rPr>
          <w:sz w:val="20"/>
          <w:szCs w:val="20"/>
          <w:highlight w:val="cyan"/>
        </w:rPr>
        <w:sym w:font="Wingdings" w:char="F0E0"/>
      </w:r>
      <w:r w:rsidRPr="004E2A96">
        <w:rPr>
          <w:sz w:val="20"/>
          <w:szCs w:val="20"/>
          <w:highlight w:val="cyan"/>
        </w:rPr>
        <w:t xml:space="preserve">omp costs the most of computation of K-SVD </w:t>
      </w:r>
      <w:r w:rsidRPr="004E2A96">
        <w:rPr>
          <w:sz w:val="20"/>
          <w:szCs w:val="20"/>
          <w:highlight w:val="cyan"/>
        </w:rPr>
        <w:sym w:font="Wingdings" w:char="F0E0"/>
      </w:r>
      <w:r w:rsidRPr="004E2A96">
        <w:rPr>
          <w:sz w:val="20"/>
          <w:szCs w:val="20"/>
          <w:highlight w:val="cyan"/>
        </w:rPr>
        <w:t xml:space="preserve"> performs over 10,000 times for each iteration because of the great number of patch signals needed. </w:t>
      </w:r>
    </w:p>
    <w:p w14:paraId="6BA2F925" w14:textId="77777777" w:rsidR="004E2A96" w:rsidRPr="004E2A96" w:rsidRDefault="004E2A96" w:rsidP="004E2A96">
      <w:pPr>
        <w:ind w:firstLine="720"/>
        <w:jc w:val="both"/>
        <w:rPr>
          <w:sz w:val="20"/>
          <w:szCs w:val="20"/>
          <w:highlight w:val="cyan"/>
        </w:rPr>
      </w:pPr>
      <w:r w:rsidRPr="004E2A96">
        <w:rPr>
          <w:sz w:val="20"/>
          <w:szCs w:val="20"/>
          <w:highlight w:val="cyan"/>
        </w:rPr>
        <w:t>&lt;omp persudocode&gt;</w:t>
      </w:r>
    </w:p>
    <w:p w14:paraId="663CED3C" w14:textId="77777777" w:rsidR="004E2A96" w:rsidRPr="004E2A96" w:rsidRDefault="004E2A96" w:rsidP="004E2A96">
      <w:pPr>
        <w:ind w:firstLine="720"/>
        <w:jc w:val="both"/>
        <w:rPr>
          <w:sz w:val="20"/>
          <w:szCs w:val="20"/>
          <w:highlight w:val="cyan"/>
        </w:rPr>
      </w:pPr>
      <w:r w:rsidRPr="004E2A96">
        <w:rPr>
          <w:sz w:val="20"/>
          <w:szCs w:val="20"/>
          <w:highlight w:val="cyan"/>
        </w:rPr>
        <w:t xml:space="preserve">analyze omp: </w:t>
      </w:r>
      <w:r w:rsidRPr="004E2A96">
        <w:rPr>
          <w:sz w:val="20"/>
          <w:szCs w:val="20"/>
          <w:highlight w:val="cyan"/>
        </w:rPr>
        <w:sym w:font="Wingdings" w:char="F0E0"/>
      </w:r>
      <w:r w:rsidRPr="004E2A96">
        <w:rPr>
          <w:sz w:val="20"/>
          <w:szCs w:val="20"/>
          <w:highlight w:val="cyan"/>
        </w:rPr>
        <w:t xml:space="preserve"> thousands of vector inner product, 1 solve overcomplete linear system(persudo inverse) </w:t>
      </w:r>
      <w:r w:rsidRPr="004E2A96">
        <w:rPr>
          <w:sz w:val="20"/>
          <w:szCs w:val="20"/>
          <w:highlight w:val="cyan"/>
        </w:rPr>
        <w:sym w:font="Wingdings" w:char="F0E0"/>
      </w:r>
      <w:r w:rsidRPr="004E2A96">
        <w:rPr>
          <w:sz w:val="20"/>
          <w:szCs w:val="20"/>
          <w:highlight w:val="cyan"/>
        </w:rPr>
        <w:t xml:space="preserve"> 1 matrix computation (1 multiplication and 1 substraction)</w:t>
      </w:r>
    </w:p>
    <w:p w14:paraId="4A660D1C" w14:textId="77777777" w:rsidR="004E2A96" w:rsidRPr="004E2A96" w:rsidRDefault="004E2A96" w:rsidP="004E2A96">
      <w:pPr>
        <w:ind w:firstLine="720"/>
        <w:jc w:val="both"/>
        <w:rPr>
          <w:sz w:val="20"/>
          <w:szCs w:val="20"/>
          <w:highlight w:val="cyan"/>
        </w:rPr>
      </w:pPr>
    </w:p>
    <w:p w14:paraId="4811BDBE" w14:textId="77777777" w:rsidR="004E2A96" w:rsidRPr="004E2A96" w:rsidRDefault="004E2A96" w:rsidP="004E2A96">
      <w:pPr>
        <w:ind w:firstLine="720"/>
        <w:jc w:val="both"/>
        <w:rPr>
          <w:sz w:val="20"/>
          <w:szCs w:val="20"/>
          <w:highlight w:val="cyan"/>
        </w:rPr>
      </w:pPr>
      <w:r w:rsidRPr="004E2A96">
        <w:rPr>
          <w:sz w:val="20"/>
          <w:szCs w:val="20"/>
          <w:highlight w:val="cyan"/>
        </w:rPr>
        <w:sym w:font="Wingdings" w:char="F0E0"/>
      </w:r>
      <w:r w:rsidRPr="004E2A96">
        <w:rPr>
          <w:sz w:val="20"/>
          <w:szCs w:val="20"/>
          <w:highlight w:val="cyan"/>
        </w:rPr>
        <w:t>not a simple computation routine</w:t>
      </w:r>
      <w:r w:rsidRPr="004E2A96">
        <w:rPr>
          <w:sz w:val="20"/>
          <w:szCs w:val="20"/>
          <w:highlight w:val="cyan"/>
        </w:rPr>
        <w:sym w:font="Wingdings" w:char="F0E0"/>
      </w:r>
      <w:r w:rsidRPr="004E2A96">
        <w:rPr>
          <w:sz w:val="20"/>
          <w:szCs w:val="20"/>
          <w:highlight w:val="cyan"/>
        </w:rPr>
        <w:t>brings massive computation when omp is performed hundreds of thousands of times in only one single iteration.</w:t>
      </w:r>
    </w:p>
    <w:p w14:paraId="6BA9024E" w14:textId="77777777" w:rsidR="004E2A96" w:rsidRPr="004E2A96" w:rsidRDefault="004E2A96" w:rsidP="004E2A96">
      <w:pPr>
        <w:ind w:firstLine="720"/>
        <w:jc w:val="both"/>
        <w:rPr>
          <w:sz w:val="20"/>
          <w:szCs w:val="20"/>
          <w:highlight w:val="cyan"/>
        </w:rPr>
      </w:pPr>
    </w:p>
    <w:p w14:paraId="4DCA53D6" w14:textId="77777777" w:rsidR="004E2A96" w:rsidRPr="004E2A96" w:rsidRDefault="004E2A96" w:rsidP="004E2A96">
      <w:pPr>
        <w:ind w:firstLine="720"/>
        <w:jc w:val="both"/>
        <w:rPr>
          <w:sz w:val="20"/>
          <w:szCs w:val="20"/>
          <w:highlight w:val="cyan"/>
        </w:rPr>
      </w:pPr>
      <w:r w:rsidRPr="004E2A96">
        <w:rPr>
          <w:sz w:val="20"/>
          <w:szCs w:val="20"/>
          <w:highlight w:val="cyan"/>
        </w:rPr>
        <w:t xml:space="preserve">using GPU to accelerate omp computation.  Parallelly perform omp for batches of signals </w:t>
      </w:r>
    </w:p>
    <w:p w14:paraId="65FF08FD" w14:textId="77777777" w:rsidR="004E2A96" w:rsidRPr="004E2A96" w:rsidRDefault="004E2A96" w:rsidP="004E2A96">
      <w:pPr>
        <w:ind w:firstLine="720"/>
        <w:jc w:val="both"/>
        <w:rPr>
          <w:sz w:val="20"/>
          <w:szCs w:val="20"/>
          <w:highlight w:val="cyan"/>
        </w:rPr>
      </w:pPr>
    </w:p>
    <w:p w14:paraId="0408C05C" w14:textId="77777777" w:rsidR="004E2A96" w:rsidRPr="004E2A96" w:rsidRDefault="004E2A96" w:rsidP="004E2A96">
      <w:pPr>
        <w:ind w:firstLine="720"/>
        <w:jc w:val="both"/>
        <w:rPr>
          <w:sz w:val="20"/>
          <w:szCs w:val="20"/>
          <w:highlight w:val="cyan"/>
        </w:rPr>
      </w:pPr>
      <w:r w:rsidRPr="004E2A96">
        <w:rPr>
          <w:sz w:val="20"/>
          <w:szCs w:val="20"/>
          <w:highlight w:val="cyan"/>
        </w:rPr>
        <w:t>challenges:</w:t>
      </w:r>
    </w:p>
    <w:p w14:paraId="5EC832DB" w14:textId="77777777" w:rsidR="004E2A96" w:rsidRPr="004E2A96" w:rsidRDefault="004E2A96" w:rsidP="004E2A96">
      <w:pPr>
        <w:ind w:firstLine="720"/>
        <w:jc w:val="both"/>
        <w:rPr>
          <w:sz w:val="20"/>
          <w:szCs w:val="20"/>
          <w:highlight w:val="cyan"/>
        </w:rPr>
      </w:pPr>
      <w:r w:rsidRPr="004E2A96">
        <w:rPr>
          <w:sz w:val="20"/>
          <w:szCs w:val="20"/>
          <w:highlight w:val="cyan"/>
        </w:rPr>
        <w:t xml:space="preserve">computation scale for each omp </w:t>
      </w:r>
      <w:r w:rsidRPr="004E2A96">
        <w:rPr>
          <w:sz w:val="20"/>
          <w:szCs w:val="20"/>
          <w:highlight w:val="cyan"/>
        </w:rPr>
        <w:sym w:font="Wingdings" w:char="F0E0"/>
      </w:r>
      <w:r w:rsidRPr="004E2A96">
        <w:rPr>
          <w:sz w:val="20"/>
          <w:szCs w:val="20"/>
          <w:highlight w:val="cyan"/>
        </w:rPr>
        <w:t xml:space="preserve"> too large to fit into a single thread of CUDA. too small to parallelize the computation with grid of threads, cause a great waste of GPU resources.  Using batch technology and compute matrix multiplication and persudo inversion for several signal simultaneously. </w:t>
      </w:r>
    </w:p>
    <w:p w14:paraId="4153E68E" w14:textId="77777777" w:rsidR="004E2A96" w:rsidRPr="004E2A96" w:rsidRDefault="004E2A96" w:rsidP="004E2A96">
      <w:pPr>
        <w:ind w:firstLine="720"/>
        <w:jc w:val="both"/>
        <w:rPr>
          <w:sz w:val="20"/>
          <w:szCs w:val="20"/>
          <w:highlight w:val="cyan"/>
        </w:rPr>
      </w:pPr>
    </w:p>
    <w:p w14:paraId="4AC0BE1C" w14:textId="77777777" w:rsidR="004E2A96" w:rsidRDefault="004E2A96" w:rsidP="004E2A96">
      <w:pPr>
        <w:ind w:firstLine="720"/>
        <w:jc w:val="both"/>
        <w:rPr>
          <w:sz w:val="20"/>
          <w:szCs w:val="20"/>
        </w:rPr>
      </w:pPr>
      <w:r w:rsidRPr="004E2A96">
        <w:rPr>
          <w:sz w:val="20"/>
          <w:szCs w:val="20"/>
          <w:highlight w:val="cyan"/>
        </w:rPr>
        <w:t xml:space="preserve">randomly memory access. </w:t>
      </w:r>
      <w:bookmarkStart w:id="65" w:name="_Hlk501286694"/>
      <w:r w:rsidRPr="004E2A96">
        <w:rPr>
          <w:sz w:val="20"/>
          <w:szCs w:val="20"/>
          <w:highlight w:val="cyan"/>
        </w:rPr>
        <w:t xml:space="preserve">load the dictionary atom corresponding to the largest inner product. </w:t>
      </w:r>
      <w:r w:rsidRPr="004E2A96">
        <w:rPr>
          <w:sz w:val="20"/>
          <w:szCs w:val="20"/>
          <w:highlight w:val="cyan"/>
        </w:rPr>
        <w:sym w:font="Wingdings" w:char="F0E0"/>
      </w:r>
      <w:r w:rsidRPr="004E2A96">
        <w:rPr>
          <w:sz w:val="20"/>
          <w:szCs w:val="20"/>
          <w:highlight w:val="cyan"/>
        </w:rPr>
        <w:t xml:space="preserve"> demined in the running time. </w:t>
      </w:r>
      <w:bookmarkEnd w:id="65"/>
      <w:r w:rsidRPr="004E2A96">
        <w:rPr>
          <w:sz w:val="20"/>
          <w:szCs w:val="20"/>
          <w:highlight w:val="cyan"/>
        </w:rPr>
        <w:sym w:font="Wingdings" w:char="F0E0"/>
      </w:r>
      <w:r w:rsidRPr="004E2A96">
        <w:rPr>
          <w:sz w:val="20"/>
          <w:szCs w:val="20"/>
          <w:highlight w:val="cyan"/>
        </w:rPr>
        <w:t xml:space="preserve"> control atom loading with CPU and cudaMemcpy function </w:t>
      </w:r>
      <w:r w:rsidRPr="004E2A96">
        <w:rPr>
          <w:sz w:val="20"/>
          <w:szCs w:val="20"/>
          <w:highlight w:val="cyan"/>
        </w:rPr>
        <w:sym w:font="Wingdings" w:char="F0E0"/>
      </w:r>
      <w:r w:rsidRPr="004E2A96">
        <w:rPr>
          <w:sz w:val="20"/>
          <w:szCs w:val="20"/>
          <w:highlight w:val="cyan"/>
        </w:rPr>
        <w:t xml:space="preserve"> frequent memory accessing from GPU and CPU ruins the performance of program </w:t>
      </w:r>
      <w:r w:rsidRPr="004E2A96">
        <w:rPr>
          <w:sz w:val="20"/>
          <w:szCs w:val="20"/>
          <w:highlight w:val="cyan"/>
        </w:rPr>
        <w:sym w:font="Wingdings" w:char="F0E0"/>
      </w:r>
      <w:r w:rsidRPr="004E2A96">
        <w:rPr>
          <w:sz w:val="20"/>
          <w:szCs w:val="20"/>
          <w:highlight w:val="cyan"/>
        </w:rPr>
        <w:t xml:space="preserve"> write the dedicated kernel</w:t>
      </w:r>
      <w:r>
        <w:rPr>
          <w:sz w:val="20"/>
          <w:szCs w:val="20"/>
        </w:rPr>
        <w:t xml:space="preserve">  </w:t>
      </w:r>
    </w:p>
    <w:p w14:paraId="46C7E5B4" w14:textId="77777777" w:rsidR="00530DE0" w:rsidRDefault="00530DE0" w:rsidP="00617E7C">
      <w:pPr>
        <w:ind w:firstLine="720"/>
        <w:jc w:val="both"/>
        <w:rPr>
          <w:sz w:val="20"/>
          <w:szCs w:val="20"/>
        </w:rPr>
      </w:pPr>
    </w:p>
    <w:p w14:paraId="61447E31" w14:textId="77777777" w:rsidR="000E46CD" w:rsidRDefault="000E46CD" w:rsidP="000E46CD">
      <w:pPr>
        <w:ind w:firstLine="720"/>
        <w:jc w:val="both"/>
        <w:rPr>
          <w:sz w:val="20"/>
          <w:szCs w:val="20"/>
        </w:rPr>
      </w:pPr>
      <w:r>
        <w:rPr>
          <w:noProof/>
        </w:rPr>
        <w:lastRenderedPageBreak/>
        <w:drawing>
          <wp:inline distT="0" distB="0" distL="0" distR="0" wp14:anchorId="264D35F7" wp14:editId="7B1C1ECA">
            <wp:extent cx="2746665" cy="263983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3851" cy="2646739"/>
                    </a:xfrm>
                    <a:prstGeom prst="rect">
                      <a:avLst/>
                    </a:prstGeom>
                    <a:noFill/>
                    <a:ln>
                      <a:noFill/>
                    </a:ln>
                  </pic:spPr>
                </pic:pic>
              </a:graphicData>
            </a:graphic>
          </wp:inline>
        </w:drawing>
      </w:r>
    </w:p>
    <w:p w14:paraId="1BAA0EA6" w14:textId="59E2E39E" w:rsidR="000E46CD" w:rsidRDefault="000E46CD" w:rsidP="000E46CD">
      <w:pPr>
        <w:ind w:firstLine="720"/>
        <w:jc w:val="both"/>
        <w:rPr>
          <w:sz w:val="20"/>
          <w:szCs w:val="20"/>
        </w:rPr>
      </w:pPr>
    </w:p>
    <w:p w14:paraId="6600A402" w14:textId="77777777" w:rsidR="000E46CD" w:rsidRDefault="000E46CD" w:rsidP="000E46CD">
      <w:pPr>
        <w:ind w:firstLine="720"/>
        <w:jc w:val="both"/>
        <w:rPr>
          <w:sz w:val="20"/>
          <w:szCs w:val="20"/>
        </w:rPr>
      </w:pPr>
    </w:p>
    <w:p w14:paraId="41A0D949" w14:textId="77777777" w:rsidR="000E46CD" w:rsidRDefault="000E46CD" w:rsidP="000E46CD">
      <w:pPr>
        <w:ind w:firstLine="720"/>
        <w:jc w:val="both"/>
        <w:rPr>
          <w:sz w:val="20"/>
          <w:szCs w:val="20"/>
        </w:rPr>
      </w:pPr>
    </w:p>
    <w:p w14:paraId="6CC4FB28" w14:textId="2AD0D642" w:rsidR="00B7089C" w:rsidRDefault="00B7089C" w:rsidP="00475ADE">
      <w:pPr>
        <w:ind w:firstLine="720"/>
        <w:jc w:val="both"/>
        <w:rPr>
          <w:sz w:val="20"/>
          <w:szCs w:val="20"/>
        </w:rPr>
      </w:pPr>
      <w:r w:rsidRPr="00BD6BC2">
        <w:rPr>
          <w:sz w:val="20"/>
          <w:szCs w:val="20"/>
          <w:highlight w:val="yellow"/>
        </w:rPr>
        <w:t>&lt;access image&gt;</w:t>
      </w:r>
    </w:p>
    <w:p w14:paraId="092939C8" w14:textId="09001016" w:rsidR="0081510D" w:rsidRDefault="00BA3047" w:rsidP="0081510D">
      <w:pPr>
        <w:jc w:val="both"/>
      </w:pPr>
      <w:r w:rsidRPr="00BD6370">
        <w:rPr>
          <w:highlight w:val="yellow"/>
        </w:rPr>
        <w:t>&lt;persudo code of parallelized OMP&gt;</w:t>
      </w:r>
    </w:p>
    <w:p w14:paraId="61BCA405" w14:textId="77777777" w:rsidR="002B79BB" w:rsidRDefault="002B79BB" w:rsidP="0081510D">
      <w:pPr>
        <w:jc w:val="both"/>
      </w:pPr>
    </w:p>
    <w:p w14:paraId="0D9A6435" w14:textId="77777777" w:rsidR="0081510D" w:rsidRPr="007B78F6" w:rsidRDefault="0081510D" w:rsidP="0081510D">
      <w:pPr>
        <w:jc w:val="both"/>
        <w:rPr>
          <w:highlight w:val="yellow"/>
        </w:rPr>
      </w:pPr>
      <w:r w:rsidRPr="007B78F6">
        <w:rPr>
          <w:b/>
          <w:highlight w:val="yellow"/>
        </w:rPr>
        <w:t>2.3 Software Design</w:t>
      </w:r>
    </w:p>
    <w:p w14:paraId="770301B8" w14:textId="77777777" w:rsidR="0081510D" w:rsidRPr="007B78F6" w:rsidRDefault="0081510D" w:rsidP="0081510D">
      <w:pPr>
        <w:jc w:val="both"/>
        <w:rPr>
          <w:sz w:val="20"/>
          <w:szCs w:val="20"/>
          <w:highlight w:val="yellow"/>
        </w:rPr>
      </w:pPr>
      <w:r w:rsidRPr="007B78F6">
        <w:rPr>
          <w:sz w:val="20"/>
          <w:szCs w:val="20"/>
          <w:highlight w:val="yellow"/>
        </w:rPr>
        <w:t xml:space="preserve">     Provide the following description and discussion: </w:t>
      </w:r>
    </w:p>
    <w:p w14:paraId="4965E016" w14:textId="77777777" w:rsidR="0081510D" w:rsidRPr="007B78F6" w:rsidRDefault="0081510D" w:rsidP="0081510D">
      <w:pPr>
        <w:numPr>
          <w:ilvl w:val="0"/>
          <w:numId w:val="2"/>
        </w:numPr>
        <w:jc w:val="both"/>
        <w:rPr>
          <w:sz w:val="20"/>
          <w:szCs w:val="20"/>
          <w:highlight w:val="yellow"/>
        </w:rPr>
      </w:pPr>
      <w:r w:rsidRPr="007B78F6">
        <w:rPr>
          <w:sz w:val="20"/>
          <w:szCs w:val="20"/>
          <w:highlight w:val="yellow"/>
        </w:rPr>
        <w:t xml:space="preserve">Flow chart or flow charts, very often one should provide one top level flow chart, then additional flow charts for detailed lower level implementations.  </w:t>
      </w:r>
    </w:p>
    <w:p w14:paraId="645289BA" w14:textId="77777777" w:rsidR="0081510D" w:rsidRPr="007B78F6" w:rsidRDefault="0081510D" w:rsidP="0081510D">
      <w:pPr>
        <w:numPr>
          <w:ilvl w:val="0"/>
          <w:numId w:val="2"/>
        </w:numPr>
        <w:jc w:val="both"/>
        <w:rPr>
          <w:sz w:val="20"/>
          <w:szCs w:val="20"/>
          <w:highlight w:val="yellow"/>
        </w:rPr>
      </w:pPr>
      <w:r w:rsidRPr="007B78F6">
        <w:rPr>
          <w:sz w:val="20"/>
          <w:szCs w:val="20"/>
          <w:highlight w:val="yellow"/>
        </w:rPr>
        <w:t xml:space="preserve">Algorithm, e.g., description of the step by step implementation.  </w:t>
      </w:r>
    </w:p>
    <w:p w14:paraId="4D7A8753" w14:textId="77777777" w:rsidR="0081510D" w:rsidRPr="007B78F6" w:rsidRDefault="0081510D" w:rsidP="0081510D">
      <w:pPr>
        <w:numPr>
          <w:ilvl w:val="0"/>
          <w:numId w:val="2"/>
        </w:numPr>
        <w:jc w:val="both"/>
        <w:rPr>
          <w:sz w:val="20"/>
          <w:szCs w:val="20"/>
          <w:highlight w:val="yellow"/>
        </w:rPr>
      </w:pPr>
      <w:r w:rsidRPr="007B78F6">
        <w:rPr>
          <w:sz w:val="20"/>
          <w:szCs w:val="20"/>
          <w:highlight w:val="yellow"/>
        </w:rPr>
        <w:t xml:space="preserve">Pseudo code for each section of the implementation. </w:t>
      </w:r>
    </w:p>
    <w:p w14:paraId="70A6646D" w14:textId="2D648120" w:rsidR="0081510D" w:rsidRPr="007B78F6" w:rsidRDefault="0081510D" w:rsidP="00F86204">
      <w:pPr>
        <w:numPr>
          <w:ilvl w:val="0"/>
          <w:numId w:val="2"/>
        </w:numPr>
        <w:jc w:val="both"/>
        <w:rPr>
          <w:sz w:val="20"/>
          <w:szCs w:val="20"/>
          <w:highlight w:val="yellow"/>
        </w:rPr>
      </w:pPr>
      <w:r w:rsidRPr="007B78F6">
        <w:rPr>
          <w:sz w:val="20"/>
          <w:szCs w:val="20"/>
          <w:highlight w:val="yellow"/>
        </w:rPr>
        <w:t>Bibucket link</w:t>
      </w:r>
    </w:p>
    <w:p w14:paraId="5DB81491" w14:textId="689A43D2" w:rsidR="007E1E74" w:rsidRDefault="007E1E74"/>
    <w:p w14:paraId="0C18DC99" w14:textId="14147DE6" w:rsidR="007B78F6" w:rsidRDefault="003731A0">
      <w:r>
        <w:t xml:space="preserve">To make the report concise, the pseudo code for the whole dictionary learning program </w:t>
      </w:r>
      <w:r w:rsidR="00874C3F">
        <w:t xml:space="preserve">is placed in the </w:t>
      </w:r>
      <w:r w:rsidR="00874C3F" w:rsidRPr="00874C3F">
        <w:rPr>
          <w:highlight w:val="green"/>
        </w:rPr>
        <w:t>appendix</w:t>
      </w:r>
      <w:r w:rsidR="007842AF">
        <w:t>, and we focus the parallel part of our code in th</w:t>
      </w:r>
      <w:r w:rsidR="00FF53A5">
        <w:t xml:space="preserve">is </w:t>
      </w:r>
      <w:r w:rsidR="00487EA9">
        <w:t xml:space="preserve">section. </w:t>
      </w:r>
      <w:r w:rsidR="007E0B09">
        <w:t xml:space="preserve">The </w:t>
      </w:r>
      <w:r w:rsidR="007E0B09" w:rsidRPr="007E0B09">
        <w:rPr>
          <w:highlight w:val="green"/>
        </w:rPr>
        <w:t>algorithm</w:t>
      </w:r>
      <w:r w:rsidR="007E0B09">
        <w:t xml:space="preserve"> describes K-SVD and the </w:t>
      </w:r>
      <w:r w:rsidR="007E0B09" w:rsidRPr="007E0B09">
        <w:rPr>
          <w:highlight w:val="green"/>
        </w:rPr>
        <w:t>algorithm</w:t>
      </w:r>
      <w:r w:rsidR="000C6E3E">
        <w:t xml:space="preserve"> shows the parallelized version OMP</w:t>
      </w:r>
      <w:r w:rsidR="001415F9">
        <w:t>.</w:t>
      </w:r>
    </w:p>
    <w:p w14:paraId="1AD5D438" w14:textId="77777777" w:rsidR="00AC286E" w:rsidRDefault="00AC286E"/>
    <w:p w14:paraId="61CAF164" w14:textId="712EA902" w:rsidR="001E2B81" w:rsidRDefault="001E2B81">
      <w:pPr>
        <w:rPr>
          <w:highlight w:val="yellow"/>
        </w:rPr>
      </w:pPr>
      <w:r w:rsidRPr="00CA1059">
        <w:rPr>
          <w:highlight w:val="yellow"/>
        </w:rPr>
        <w:t>&lt;pseudo code of parallelized OMP&gt;</w:t>
      </w:r>
    </w:p>
    <w:p w14:paraId="2616A45E" w14:textId="02464B9F" w:rsidR="001415F9" w:rsidRDefault="00845528">
      <w:r>
        <w:rPr>
          <w:noProof/>
        </w:rPr>
        <w:drawing>
          <wp:inline distT="0" distB="0" distL="0" distR="0" wp14:anchorId="60ABA6CB" wp14:editId="75A62780">
            <wp:extent cx="5274310" cy="22199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19960"/>
                    </a:xfrm>
                    <a:prstGeom prst="rect">
                      <a:avLst/>
                    </a:prstGeom>
                  </pic:spPr>
                </pic:pic>
              </a:graphicData>
            </a:graphic>
          </wp:inline>
        </w:drawing>
      </w:r>
    </w:p>
    <w:p w14:paraId="5DCFB873" w14:textId="77777777" w:rsidR="00845528" w:rsidRDefault="00845528"/>
    <w:p w14:paraId="1DBD5728" w14:textId="5F8492DC" w:rsidR="000A18FD" w:rsidRDefault="001415F9">
      <w:r>
        <w:t>The parallelized OMP process</w:t>
      </w:r>
      <w:ins w:id="66" w:author="xiaoyameng1995@yahoo.com" w:date="2017-12-17T21:04:00Z">
        <w:r w:rsidR="008838D0">
          <w:t xml:space="preserve"> one</w:t>
        </w:r>
      </w:ins>
      <w:del w:id="67" w:author="xiaoyameng1995@yahoo.com" w:date="2017-12-17T21:04:00Z">
        <w:r w:rsidDel="008838D0">
          <w:delText xml:space="preserve"> a</w:delText>
        </w:r>
      </w:del>
      <w:r>
        <w:t xml:space="preserve"> batch of signals for each run.</w:t>
      </w:r>
      <w:r w:rsidR="0031316D">
        <w:t xml:space="preserve"> It has 5 steps for each iteration. </w:t>
      </w:r>
      <w:del w:id="68" w:author="xiaoyameng1995@yahoo.com" w:date="2017-12-17T21:04:00Z">
        <w:r w:rsidR="0031316D" w:rsidDel="006C3BB1">
          <w:delText>And we</w:delText>
        </w:r>
      </w:del>
      <w:ins w:id="69" w:author="xiaoyameng1995@yahoo.com" w:date="2017-12-17T21:04:00Z">
        <w:r w:rsidR="006C3BB1">
          <w:t>We will</w:t>
        </w:r>
      </w:ins>
      <w:r w:rsidR="0031316D">
        <w:t xml:space="preserve"> discuss the implementation details of these 5 steps re</w:t>
      </w:r>
      <w:r w:rsidR="000A18FD">
        <w:t>spectively.</w:t>
      </w:r>
    </w:p>
    <w:p w14:paraId="66A83921" w14:textId="583C3D01" w:rsidR="000A18FD" w:rsidRDefault="00531796">
      <w:r>
        <w:lastRenderedPageBreak/>
        <w:t xml:space="preserve">The first step </w:t>
      </w:r>
      <w:ins w:id="70" w:author="xiaoyameng1995@yahoo.com" w:date="2017-12-17T21:04:00Z">
        <w:r w:rsidR="001846EF">
          <w:t xml:space="preserve">is to </w:t>
        </w:r>
      </w:ins>
      <w:r>
        <w:t>compute</w:t>
      </w:r>
      <w:del w:id="71" w:author="xiaoyameng1995@yahoo.com" w:date="2017-12-17T21:05:00Z">
        <w:r w:rsidR="007C0BD9" w:rsidDel="001846EF">
          <w:delText>s</w:delText>
        </w:r>
      </w:del>
      <w:r>
        <w:t xml:space="preserve"> the inner products between the dictionary atoms and the signal vectors. </w:t>
      </w:r>
      <w:r w:rsidR="007C0BD9">
        <w:t>Th</w:t>
      </w:r>
      <w:r w:rsidR="00944F7F">
        <w:t xml:space="preserve">is </w:t>
      </w:r>
      <w:r w:rsidR="00F70BB1">
        <w:t xml:space="preserve">operation can be realized with a single matrix multiplication as shown in the pseudo code, where </w:t>
      </w:r>
      <w:r w:rsidR="00F70BB1" w:rsidRPr="00F70BB1">
        <w:rPr>
          <w:highlight w:val="green"/>
        </w:rPr>
        <w:t>X</w:t>
      </w:r>
      <w:r w:rsidR="00AD246D">
        <w:t xml:space="preserve"> is the combination of batch signals </w:t>
      </w:r>
      <w:del w:id="72" w:author="xiaoyameng1995@yahoo.com" w:date="2017-12-17T21:05:00Z">
        <w:r w:rsidR="00AD246D" w:rsidDel="001846EF">
          <w:delText xml:space="preserve">with </w:delText>
        </w:r>
      </w:del>
      <w:ins w:id="73" w:author="xiaoyameng1995@yahoo.com" w:date="2017-12-17T21:05:00Z">
        <w:r w:rsidR="001846EF">
          <w:t xml:space="preserve">whose </w:t>
        </w:r>
      </w:ins>
      <w:r w:rsidR="00AD246D">
        <w:t>each column corresponding to a single signal.</w:t>
      </w:r>
    </w:p>
    <w:p w14:paraId="1A3C7085" w14:textId="1BB55697" w:rsidR="00947A63" w:rsidRDefault="00947A63"/>
    <w:p w14:paraId="16C7A225" w14:textId="4E7C7F41" w:rsidR="00947A63" w:rsidRDefault="00C502D3">
      <w:r>
        <w:t>The second and third step</w:t>
      </w:r>
      <w:ins w:id="74" w:author="xiaoyameng1995@yahoo.com" w:date="2017-12-17T21:05:00Z">
        <w:r w:rsidR="001846EF">
          <w:t>s are to</w:t>
        </w:r>
      </w:ins>
      <w:r>
        <w:t xml:space="preserve"> find the position of the atom with the max inner production and </w:t>
      </w:r>
      <w:ins w:id="75" w:author="xiaoyameng1995@yahoo.com" w:date="2017-12-17T21:06:00Z">
        <w:r w:rsidR="00D35F26">
          <w:t>assign</w:t>
        </w:r>
      </w:ins>
      <w:del w:id="76" w:author="xiaoyameng1995@yahoo.com" w:date="2017-12-17T21:06:00Z">
        <w:r w:rsidR="008E3377" w:rsidDel="00D35F26">
          <w:delText>set</w:delText>
        </w:r>
      </w:del>
      <w:r w:rsidR="008E3377">
        <w:t xml:space="preserve"> the found indices </w:t>
      </w:r>
      <w:ins w:id="77" w:author="xiaoyameng1995@yahoo.com" w:date="2017-12-17T21:06:00Z">
        <w:r w:rsidR="00D35F26">
          <w:t>to</w:t>
        </w:r>
      </w:ins>
      <w:del w:id="78" w:author="xiaoyameng1995@yahoo.com" w:date="2017-12-17T21:06:00Z">
        <w:r w:rsidR="008E3377" w:rsidDel="00D35F26">
          <w:delText>into</w:delText>
        </w:r>
      </w:del>
      <w:r w:rsidR="008E3377">
        <w:t xml:space="preserve"> the atom loading pointer </w:t>
      </w:r>
      <w:r w:rsidR="008E3377" w:rsidRPr="008E3377">
        <w:rPr>
          <w:highlight w:val="green"/>
        </w:rPr>
        <w:t>I</w:t>
      </w:r>
      <w:r w:rsidR="008E3377">
        <w:t xml:space="preserve">. </w:t>
      </w:r>
      <w:r w:rsidR="00945BC0">
        <w:t>These two step</w:t>
      </w:r>
      <w:ins w:id="79" w:author="xiaoyameng1995@yahoo.com" w:date="2017-12-17T21:07:00Z">
        <w:r w:rsidR="001A6D73">
          <w:rPr>
            <w:rFonts w:hint="eastAsia"/>
          </w:rPr>
          <w:t>s</w:t>
        </w:r>
      </w:ins>
      <w:r w:rsidR="00945BC0">
        <w:t xml:space="preserve"> </w:t>
      </w:r>
      <w:ins w:id="80" w:author="xiaoyameng1995@yahoo.com" w:date="2017-12-17T21:07:00Z">
        <w:r w:rsidR="001A6D73">
          <w:t>are</w:t>
        </w:r>
      </w:ins>
      <w:del w:id="81" w:author="xiaoyameng1995@yahoo.com" w:date="2017-12-17T21:07:00Z">
        <w:r w:rsidR="00945BC0" w:rsidDel="001A6D73">
          <w:delText>is</w:delText>
        </w:r>
      </w:del>
      <w:r w:rsidR="00945BC0">
        <w:t xml:space="preserve"> implemented within </w:t>
      </w:r>
      <w:ins w:id="82" w:author="xiaoyameng1995@yahoo.com" w:date="2017-12-17T21:07:00Z">
        <w:r w:rsidR="001A6D73">
          <w:t>one</w:t>
        </w:r>
      </w:ins>
      <w:del w:id="83" w:author="xiaoyameng1995@yahoo.com" w:date="2017-12-17T21:07:00Z">
        <w:r w:rsidR="00945BC0" w:rsidDel="001A6D73">
          <w:delText>a</w:delText>
        </w:r>
      </w:del>
      <w:r w:rsidR="00945BC0">
        <w:t xml:space="preserve"> kernel program, which </w:t>
      </w:r>
      <w:r w:rsidR="00F2260F">
        <w:t>find</w:t>
      </w:r>
      <w:ins w:id="84" w:author="xiaoyameng1995@yahoo.com" w:date="2017-12-17T21:08:00Z">
        <w:r w:rsidR="001A6D73">
          <w:t>s</w:t>
        </w:r>
      </w:ins>
      <w:r w:rsidR="00F2260F">
        <w:t xml:space="preserve"> the max element of each column of input matrix and set</w:t>
      </w:r>
      <w:ins w:id="85" w:author="xiaoyameng1995@yahoo.com" w:date="2017-12-17T21:08:00Z">
        <w:r w:rsidR="001A6D73">
          <w:t>s</w:t>
        </w:r>
      </w:ins>
      <w:r w:rsidR="00F2260F">
        <w:t xml:space="preserve"> the corresponding element to </w:t>
      </w:r>
      <w:ins w:id="86" w:author="xiaoyameng1995@yahoo.com" w:date="2017-12-17T21:08:00Z">
        <w:r w:rsidR="001A6D73">
          <w:t>I?</w:t>
        </w:r>
      </w:ins>
      <w:del w:id="87" w:author="xiaoyameng1995@yahoo.com" w:date="2017-12-17T21:08:00Z">
        <w:r w:rsidR="00F2260F" w:rsidDel="001A6D73">
          <w:delText>1</w:delText>
        </w:r>
      </w:del>
      <w:r w:rsidR="00F2260F">
        <w:t xml:space="preserve"> in the output matrix.</w:t>
      </w:r>
    </w:p>
    <w:p w14:paraId="0B6FFA47" w14:textId="61E12273" w:rsidR="00C67B65" w:rsidRDefault="00C67B65"/>
    <w:p w14:paraId="14F37983" w14:textId="3C080D5B" w:rsidR="00C67B65" w:rsidRDefault="00C92565">
      <w:del w:id="88" w:author="xiaoyameng1995@yahoo.com" w:date="2017-12-17T21:09:00Z">
        <w:r w:rsidDel="001A6D73">
          <w:delText>Step 3</w:delText>
        </w:r>
      </w:del>
      <w:ins w:id="89" w:author="xiaoyameng1995@yahoo.com" w:date="2017-12-17T21:09:00Z">
        <w:r w:rsidR="001A6D73">
          <w:t>The fourth step is to</w:t>
        </w:r>
      </w:ins>
      <w:r w:rsidR="002C199E">
        <w:t xml:space="preserve"> solve linear system for each signal in batching fashion. </w:t>
      </w:r>
      <w:r w:rsidR="00375347">
        <w:t>Before</w:t>
      </w:r>
      <w:ins w:id="90" w:author="xiaoyameng1995@yahoo.com" w:date="2017-12-17T21:10:00Z">
        <w:r w:rsidR="0062700E">
          <w:t xml:space="preserve"> this</w:t>
        </w:r>
      </w:ins>
      <w:r w:rsidR="00375347">
        <w:t xml:space="preserve">, </w:t>
      </w:r>
      <w:del w:id="91" w:author="xiaoyameng1995@yahoo.com" w:date="2017-12-17T21:10:00Z">
        <w:r w:rsidR="004F3ECC" w:rsidDel="0062700E">
          <w:delText xml:space="preserve">perform the computation, </w:delText>
        </w:r>
      </w:del>
      <w:r w:rsidR="00710A7A">
        <w:t xml:space="preserve">the corresponding matrix </w:t>
      </w:r>
      <w:r w:rsidR="00710A7A" w:rsidRPr="00710A7A">
        <w:rPr>
          <w:highlight w:val="green"/>
        </w:rPr>
        <w:t>DI</w:t>
      </w:r>
      <w:r w:rsidR="00710A7A">
        <w:t xml:space="preserve"> and </w:t>
      </w:r>
      <w:r w:rsidR="00710A7A" w:rsidRPr="00710A7A">
        <w:rPr>
          <w:highlight w:val="green"/>
        </w:rPr>
        <w:t>xi</w:t>
      </w:r>
      <w:r w:rsidR="00710A7A">
        <w:t xml:space="preserve"> should be loaded into device </w:t>
      </w:r>
      <w:r w:rsidR="00756D52">
        <w:t xml:space="preserve">according to the atom loading </w:t>
      </w:r>
      <w:r w:rsidR="009C4AB1">
        <w:t xml:space="preserve">pointer </w:t>
      </w:r>
      <w:r w:rsidR="009C4AB1" w:rsidRPr="009C4AB1">
        <w:rPr>
          <w:highlight w:val="green"/>
        </w:rPr>
        <w:t>I</w:t>
      </w:r>
      <w:r w:rsidR="009C4AB1">
        <w:t xml:space="preserve">. </w:t>
      </w:r>
    </w:p>
    <w:p w14:paraId="648265CD" w14:textId="7988458E" w:rsidR="00FC1DDC" w:rsidRDefault="00FC1DDC"/>
    <w:p w14:paraId="7BE161DA" w14:textId="53CBF0AF" w:rsidR="00FC1DDC" w:rsidRDefault="00FC1DDC">
      <w:del w:id="92" w:author="xiaoyameng1995@yahoo.com" w:date="2017-12-17T21:10:00Z">
        <w:r w:rsidDel="001D13AC">
          <w:delText>Step 4</w:delText>
        </w:r>
      </w:del>
      <w:ins w:id="93" w:author="xiaoyameng1995@yahoo.com" w:date="2017-12-17T21:10:00Z">
        <w:r w:rsidR="001D13AC">
          <w:t>The final step is to</w:t>
        </w:r>
      </w:ins>
      <w:r>
        <w:t xml:space="preserve"> calculate the current residues for each signal</w:t>
      </w:r>
      <w:ins w:id="94" w:author="xiaoyameng1995@yahoo.com" w:date="2017-12-17T21:11:00Z">
        <w:r w:rsidR="00A00A68">
          <w:t xml:space="preserve"> between its representation and itself</w:t>
        </w:r>
      </w:ins>
      <w:r>
        <w:t xml:space="preserve">, and, the same as the </w:t>
      </w:r>
      <w:ins w:id="95" w:author="xiaoyameng1995@yahoo.com" w:date="2017-12-17T21:11:00Z">
        <w:r w:rsidR="00AA5ED7">
          <w:t xml:space="preserve">fourth? </w:t>
        </w:r>
      </w:ins>
      <w:r>
        <w:t xml:space="preserve">step, </w:t>
      </w:r>
      <w:r w:rsidR="00E455B1">
        <w:t>it also should load the related data into device.</w:t>
      </w:r>
    </w:p>
    <w:p w14:paraId="4DA71F5F" w14:textId="1F6B5502" w:rsidR="00EF1932" w:rsidRDefault="00EF1932"/>
    <w:p w14:paraId="0887D42A" w14:textId="26638124" w:rsidR="00EF1932" w:rsidRDefault="009623CB">
      <w:r>
        <w:t xml:space="preserve">We write the dedicated kernel to do the data loading job for step </w:t>
      </w:r>
      <w:ins w:id="96" w:author="xiaoyameng1995@yahoo.com" w:date="2017-12-17T21:11:00Z">
        <w:r w:rsidR="0047001A">
          <w:t>4</w:t>
        </w:r>
      </w:ins>
      <w:del w:id="97" w:author="xiaoyameng1995@yahoo.com" w:date="2017-12-17T21:11:00Z">
        <w:r w:rsidDel="0047001A">
          <w:delText>3</w:delText>
        </w:r>
      </w:del>
      <w:r>
        <w:t xml:space="preserve"> and step </w:t>
      </w:r>
      <w:ins w:id="98" w:author="xiaoyameng1995@yahoo.com" w:date="2017-12-17T21:11:00Z">
        <w:r w:rsidR="0047001A">
          <w:t>5</w:t>
        </w:r>
      </w:ins>
      <w:del w:id="99" w:author="xiaoyameng1995@yahoo.com" w:date="2017-12-17T21:11:00Z">
        <w:r w:rsidDel="0047001A">
          <w:delText>4</w:delText>
        </w:r>
      </w:del>
      <w:r w:rsidR="00F67820">
        <w:t>, an</w:t>
      </w:r>
      <w:r w:rsidR="00903715">
        <w:t>d use the cuBlas API to solve the linear system</w:t>
      </w:r>
      <w:r w:rsidR="00E53CE2">
        <w:t>.</w:t>
      </w:r>
    </w:p>
    <w:p w14:paraId="3AA617DA" w14:textId="77777777" w:rsidR="000B417E" w:rsidRDefault="000B417E"/>
    <w:p w14:paraId="59599276" w14:textId="52A13119" w:rsidR="00AA1D16" w:rsidRDefault="001B72C2">
      <w:r>
        <w:t xml:space="preserve">At the end of the </w:t>
      </w:r>
      <w:r w:rsidR="00DC1608">
        <w:t xml:space="preserve">OMP iteration, </w:t>
      </w:r>
      <w:r w:rsidR="00793F82">
        <w:t xml:space="preserve">the </w:t>
      </w:r>
      <w:r w:rsidR="00E515FC">
        <w:t xml:space="preserve">output should be converted from dense format into sparse format. Another kernel </w:t>
      </w:r>
      <w:r w:rsidR="00BE13F7">
        <w:t>has been</w:t>
      </w:r>
      <w:r w:rsidR="00E515FC">
        <w:t xml:space="preserve"> written to perform this </w:t>
      </w:r>
      <w:r w:rsidR="003C7021">
        <w:t>conversion</w:t>
      </w:r>
      <w:r w:rsidR="00E515FC">
        <w:t>.</w:t>
      </w:r>
    </w:p>
    <w:p w14:paraId="73A8EADD" w14:textId="7FB4E246" w:rsidR="00EF1932" w:rsidRDefault="00E515FC">
      <w:r>
        <w:t xml:space="preserve"> </w:t>
      </w:r>
      <w:r w:rsidR="00EF1932">
        <w:t xml:space="preserve"> </w:t>
      </w:r>
    </w:p>
    <w:p w14:paraId="11BE86C5" w14:textId="2CA60ECF" w:rsidR="00F86204" w:rsidRPr="0095034A" w:rsidRDefault="005F7081">
      <w:pPr>
        <w:rPr>
          <w:highlight w:val="cyan"/>
        </w:rPr>
      </w:pPr>
      <w:r w:rsidRPr="0095034A">
        <w:rPr>
          <w:highlight w:val="cyan"/>
        </w:rPr>
        <w:t>kernel list for each step OMP</w:t>
      </w:r>
    </w:p>
    <w:p w14:paraId="14A45FC2" w14:textId="77777777" w:rsidR="00682673" w:rsidRPr="0095034A" w:rsidRDefault="00682673" w:rsidP="00682673">
      <w:pPr>
        <w:pStyle w:val="ListParagraph"/>
        <w:numPr>
          <w:ilvl w:val="0"/>
          <w:numId w:val="3"/>
        </w:numPr>
        <w:rPr>
          <w:highlight w:val="cyan"/>
        </w:rPr>
      </w:pPr>
      <w:r w:rsidRPr="0095034A">
        <w:rPr>
          <w:highlight w:val="cyan"/>
        </w:rPr>
        <w:t xml:space="preserve">Cublas </w:t>
      </w:r>
      <w:r w:rsidRPr="0095034A">
        <w:rPr>
          <w:highlight w:val="cyan"/>
        </w:rPr>
        <w:sym w:font="Wingdings" w:char="F0E0"/>
      </w:r>
      <w:r w:rsidRPr="0095034A">
        <w:rPr>
          <w:highlight w:val="cyan"/>
        </w:rPr>
        <w:t xml:space="preserve"> batch function </w:t>
      </w:r>
      <w:r w:rsidRPr="0095034A">
        <w:rPr>
          <w:highlight w:val="cyan"/>
        </w:rPr>
        <w:sym w:font="Wingdings" w:char="F0E0"/>
      </w:r>
      <w:r w:rsidRPr="0095034A">
        <w:rPr>
          <w:highlight w:val="cyan"/>
        </w:rPr>
        <w:t xml:space="preserve"> persudo inverse and matrix multiplication</w:t>
      </w:r>
    </w:p>
    <w:p w14:paraId="00FA4F40" w14:textId="77777777" w:rsidR="00682673" w:rsidRPr="0095034A" w:rsidRDefault="00682673" w:rsidP="00682673">
      <w:pPr>
        <w:pStyle w:val="ListParagraph"/>
        <w:numPr>
          <w:ilvl w:val="0"/>
          <w:numId w:val="3"/>
        </w:numPr>
        <w:rPr>
          <w:highlight w:val="cyan"/>
        </w:rPr>
      </w:pPr>
      <w:r w:rsidRPr="0095034A">
        <w:rPr>
          <w:highlight w:val="cyan"/>
        </w:rPr>
        <w:t>dedicated kernel find max and renew gammatab</w:t>
      </w:r>
    </w:p>
    <w:p w14:paraId="1DBEFF74" w14:textId="77777777" w:rsidR="00682673" w:rsidRPr="0095034A" w:rsidRDefault="00682673" w:rsidP="00682673">
      <w:pPr>
        <w:pStyle w:val="ListParagraph"/>
        <w:numPr>
          <w:ilvl w:val="0"/>
          <w:numId w:val="3"/>
        </w:numPr>
        <w:rPr>
          <w:highlight w:val="cyan"/>
        </w:rPr>
      </w:pPr>
      <w:r w:rsidRPr="0095034A">
        <w:rPr>
          <w:highlight w:val="cyan"/>
        </w:rPr>
        <w:t>dedicated kernel to load b, atom</w:t>
      </w:r>
    </w:p>
    <w:p w14:paraId="435AB745" w14:textId="77777777" w:rsidR="00682673" w:rsidRPr="0095034A" w:rsidRDefault="00682673" w:rsidP="00682673">
      <w:pPr>
        <w:pStyle w:val="ListParagraph"/>
        <w:numPr>
          <w:ilvl w:val="0"/>
          <w:numId w:val="3"/>
        </w:numPr>
        <w:rPr>
          <w:highlight w:val="cyan"/>
        </w:rPr>
      </w:pPr>
      <w:r w:rsidRPr="0095034A">
        <w:rPr>
          <w:highlight w:val="cyan"/>
        </w:rPr>
        <w:t>dedicate kernel to build the sparse vector from c to get the final output</w:t>
      </w:r>
    </w:p>
    <w:p w14:paraId="7992ED3E" w14:textId="77777777" w:rsidR="00682673" w:rsidRDefault="00682673"/>
    <w:p w14:paraId="4EA86AF2" w14:textId="45EB1648" w:rsidR="00F86204" w:rsidRDefault="00F86204">
      <w:r>
        <w:rPr>
          <w:noProof/>
        </w:rPr>
        <w:drawing>
          <wp:inline distT="0" distB="0" distL="0" distR="0" wp14:anchorId="740349D6" wp14:editId="3D348410">
            <wp:extent cx="3085106" cy="2867334"/>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0540" cy="2872385"/>
                    </a:xfrm>
                    <a:prstGeom prst="rect">
                      <a:avLst/>
                    </a:prstGeom>
                  </pic:spPr>
                </pic:pic>
              </a:graphicData>
            </a:graphic>
          </wp:inline>
        </w:drawing>
      </w:r>
    </w:p>
    <w:p w14:paraId="66C2909C" w14:textId="1311FA64" w:rsidR="002A77B2" w:rsidRDefault="006013CA">
      <w:pPr>
        <w:rPr>
          <w:highlight w:val="yellow"/>
        </w:rPr>
      </w:pPr>
      <w:r>
        <w:rPr>
          <w:highlight w:val="yellow"/>
        </w:rPr>
        <w:t>&lt;</w:t>
      </w:r>
      <w:r w:rsidR="001B36DE" w:rsidRPr="001B36DE">
        <w:rPr>
          <w:highlight w:val="yellow"/>
        </w:rPr>
        <w:t>collection persudo code</w:t>
      </w:r>
      <w:r>
        <w:t>&gt;</w:t>
      </w:r>
    </w:p>
    <w:p w14:paraId="33BF833B" w14:textId="551A2B0D" w:rsidR="00F55E04" w:rsidRDefault="00F55E04"/>
    <w:p w14:paraId="67F26989" w14:textId="0B3275D8" w:rsidR="00F55E04" w:rsidRDefault="00F55E04">
      <w:pPr>
        <w:rPr>
          <w:highlight w:val="yellow"/>
        </w:rPr>
      </w:pPr>
      <w:r w:rsidRPr="00F55E04">
        <w:rPr>
          <w:highlight w:val="yellow"/>
        </w:rPr>
        <w:t>K-SVD persudo code</w:t>
      </w:r>
    </w:p>
    <w:p w14:paraId="29DFA8C0" w14:textId="045999F5" w:rsidR="00F55E04" w:rsidRDefault="00F55E04"/>
    <w:p w14:paraId="7C73F510" w14:textId="3C71C0E8" w:rsidR="00F55E04" w:rsidRDefault="00F55E04">
      <w:pPr>
        <w:rPr>
          <w:highlight w:val="yellow"/>
        </w:rPr>
      </w:pPr>
      <w:r w:rsidRPr="007725A5">
        <w:rPr>
          <w:highlight w:val="yellow"/>
        </w:rPr>
        <w:t xml:space="preserve">parallel </w:t>
      </w:r>
      <w:r w:rsidR="007725A5" w:rsidRPr="007725A5">
        <w:rPr>
          <w:highlight w:val="yellow"/>
        </w:rPr>
        <w:t>OMP persudo code</w:t>
      </w:r>
    </w:p>
    <w:p w14:paraId="022C51A4" w14:textId="77777777" w:rsidR="00AC06EA" w:rsidRPr="00017AB5" w:rsidRDefault="00AC06EA" w:rsidP="00AC06EA">
      <w:pPr>
        <w:jc w:val="both"/>
        <w:rPr>
          <w:highlight w:val="yellow"/>
        </w:rPr>
      </w:pPr>
      <w:r w:rsidRPr="00017AB5">
        <w:rPr>
          <w:b/>
          <w:highlight w:val="yellow"/>
        </w:rPr>
        <w:t>3. Results</w:t>
      </w:r>
    </w:p>
    <w:p w14:paraId="7944A66A" w14:textId="77777777" w:rsidR="00AC06EA" w:rsidRPr="00017AB5" w:rsidRDefault="00AC06EA" w:rsidP="00AC06EA">
      <w:pPr>
        <w:jc w:val="both"/>
        <w:rPr>
          <w:sz w:val="20"/>
          <w:szCs w:val="20"/>
          <w:highlight w:val="yellow"/>
        </w:rPr>
      </w:pPr>
      <w:r w:rsidRPr="00017AB5">
        <w:rPr>
          <w:sz w:val="20"/>
          <w:szCs w:val="20"/>
          <w:highlight w:val="yellow"/>
        </w:rPr>
        <w:t xml:space="preserve">     Provide detailed </w:t>
      </w:r>
    </w:p>
    <w:p w14:paraId="59B1264C" w14:textId="77777777" w:rsidR="00AC06EA" w:rsidRPr="00017AB5" w:rsidRDefault="00AC06EA" w:rsidP="00AC06EA">
      <w:pPr>
        <w:numPr>
          <w:ilvl w:val="0"/>
          <w:numId w:val="4"/>
        </w:numPr>
        <w:contextualSpacing/>
        <w:jc w:val="both"/>
        <w:rPr>
          <w:color w:val="0000FF"/>
          <w:sz w:val="20"/>
          <w:szCs w:val="20"/>
          <w:highlight w:val="yellow"/>
        </w:rPr>
      </w:pPr>
      <w:r w:rsidRPr="00017AB5">
        <w:rPr>
          <w:sz w:val="20"/>
          <w:szCs w:val="20"/>
          <w:highlight w:val="yellow"/>
        </w:rPr>
        <w:t>Description of the platform, tools, conditions</w:t>
      </w:r>
    </w:p>
    <w:p w14:paraId="7C1710D7" w14:textId="77777777" w:rsidR="00AC06EA" w:rsidRPr="00017AB5" w:rsidRDefault="00AC06EA" w:rsidP="00AC06EA">
      <w:pPr>
        <w:numPr>
          <w:ilvl w:val="0"/>
          <w:numId w:val="4"/>
        </w:numPr>
        <w:contextualSpacing/>
        <w:jc w:val="both"/>
        <w:rPr>
          <w:color w:val="0000FF"/>
          <w:sz w:val="20"/>
          <w:szCs w:val="20"/>
          <w:highlight w:val="yellow"/>
        </w:rPr>
      </w:pPr>
      <w:r w:rsidRPr="00017AB5">
        <w:rPr>
          <w:sz w:val="20"/>
          <w:szCs w:val="20"/>
          <w:highlight w:val="yellow"/>
        </w:rPr>
        <w:t>Description of results</w:t>
      </w:r>
    </w:p>
    <w:p w14:paraId="1BEE0324" w14:textId="77777777" w:rsidR="00AC06EA" w:rsidRPr="00017AB5" w:rsidRDefault="00AC06EA" w:rsidP="00AC06EA">
      <w:pPr>
        <w:numPr>
          <w:ilvl w:val="0"/>
          <w:numId w:val="4"/>
        </w:numPr>
        <w:contextualSpacing/>
        <w:jc w:val="both"/>
        <w:rPr>
          <w:color w:val="0000FF"/>
          <w:sz w:val="20"/>
          <w:szCs w:val="20"/>
          <w:highlight w:val="yellow"/>
        </w:rPr>
      </w:pPr>
      <w:r w:rsidRPr="00017AB5">
        <w:rPr>
          <w:sz w:val="20"/>
          <w:szCs w:val="20"/>
          <w:highlight w:val="yellow"/>
        </w:rPr>
        <w:t>Figures, plots</w:t>
      </w:r>
    </w:p>
    <w:p w14:paraId="334279D2" w14:textId="1B0CFC1B" w:rsidR="00453B30" w:rsidRPr="00017AB5" w:rsidRDefault="00AC06EA" w:rsidP="00453B30">
      <w:pPr>
        <w:numPr>
          <w:ilvl w:val="0"/>
          <w:numId w:val="4"/>
        </w:numPr>
        <w:contextualSpacing/>
        <w:jc w:val="both"/>
        <w:rPr>
          <w:color w:val="0000FF"/>
          <w:sz w:val="20"/>
          <w:szCs w:val="20"/>
          <w:highlight w:val="yellow"/>
        </w:rPr>
      </w:pPr>
      <w:r w:rsidRPr="00017AB5">
        <w:rPr>
          <w:sz w:val="20"/>
          <w:szCs w:val="20"/>
          <w:highlight w:val="yellow"/>
        </w:rPr>
        <w:t>Testing, verification</w:t>
      </w:r>
    </w:p>
    <w:p w14:paraId="5C304716" w14:textId="77777777" w:rsidR="00453B30" w:rsidRPr="00017AB5" w:rsidRDefault="00453B30" w:rsidP="00453B30">
      <w:pPr>
        <w:numPr>
          <w:ilvl w:val="0"/>
          <w:numId w:val="4"/>
        </w:numPr>
        <w:contextualSpacing/>
        <w:jc w:val="both"/>
        <w:rPr>
          <w:color w:val="0000FF"/>
          <w:sz w:val="20"/>
          <w:szCs w:val="20"/>
          <w:highlight w:val="yellow"/>
        </w:rPr>
      </w:pPr>
    </w:p>
    <w:p w14:paraId="74FF0A7F" w14:textId="1E6930AC" w:rsidR="004A0BAB" w:rsidRDefault="004A0BAB">
      <w:r>
        <w:t>1.</w:t>
      </w:r>
      <w:r w:rsidR="00A8333C">
        <w:t>divide the program into two part-&gt; one in local, on in server</w:t>
      </w:r>
    </w:p>
    <w:p w14:paraId="447D07A2" w14:textId="6B723FFA" w:rsidR="00453B30" w:rsidRDefault="00453B30">
      <w:r>
        <w:t xml:space="preserve">parallel version : </w:t>
      </w:r>
      <w:r w:rsidR="006934B2">
        <w:t xml:space="preserve">C library </w:t>
      </w:r>
      <w:r w:rsidR="006934B2">
        <w:sym w:font="Wingdings" w:char="F0E0"/>
      </w:r>
      <w:r w:rsidR="006934B2">
        <w:t xml:space="preserve"> python ctypes call </w:t>
      </w:r>
    </w:p>
    <w:p w14:paraId="190D553B" w14:textId="77777777" w:rsidR="00637710" w:rsidRDefault="00637710"/>
    <w:p w14:paraId="4982C30C" w14:textId="0808411E" w:rsidR="00904714" w:rsidRDefault="00904714">
      <w:r>
        <w:t xml:space="preserve">   outpu</w:t>
      </w:r>
      <w:r w:rsidR="00F670FB">
        <w:t xml:space="preserve">t dictionary </w:t>
      </w:r>
      <w:del w:id="100" w:author="xiaoyameng1995@yahoo.com" w:date="2017-12-17T21:12:00Z">
        <w:r w:rsidR="00F670FB" w:rsidDel="00B10E20">
          <w:delText>succeed</w:delText>
        </w:r>
      </w:del>
      <w:ins w:id="101" w:author="xiaoyameng1995@yahoo.com" w:date="2017-12-17T21:12:00Z">
        <w:r w:rsidR="00B10E20">
          <w:t>succeeds</w:t>
        </w:r>
      </w:ins>
      <w:r w:rsidR="00F670FB">
        <w:t xml:space="preserve"> in restor</w:t>
      </w:r>
      <w:ins w:id="102" w:author="xiaoyameng1995@yahoo.com" w:date="2017-12-17T21:12:00Z">
        <w:r w:rsidR="00B10E20">
          <w:t>ing</w:t>
        </w:r>
      </w:ins>
      <w:del w:id="103" w:author="xiaoyameng1995@yahoo.com" w:date="2017-12-17T21:12:00Z">
        <w:r w:rsidR="00F670FB" w:rsidDel="00B10E20">
          <w:delText>e</w:delText>
        </w:r>
      </w:del>
      <w:r w:rsidR="00F670FB">
        <w:t xml:space="preserve"> images</w:t>
      </w:r>
    </w:p>
    <w:p w14:paraId="58646450" w14:textId="77777777" w:rsidR="00453B30" w:rsidRDefault="00453B30"/>
    <w:p w14:paraId="77662561" w14:textId="66360767" w:rsidR="002144A7" w:rsidRDefault="00FE0BFF" w:rsidP="00C73B7C">
      <w:r>
        <w:t xml:space="preserve">2, </w:t>
      </w:r>
      <w:r w:rsidR="008D6B42">
        <w:t xml:space="preserve">performace comparison </w:t>
      </w:r>
      <w:r w:rsidR="004A0BAB">
        <w:t xml:space="preserve">of </w:t>
      </w:r>
      <w:r w:rsidR="004A0BAB" w:rsidRPr="004A0BAB">
        <w:rPr>
          <w:highlight w:val="cyan"/>
        </w:rPr>
        <w:t>K-SVD</w:t>
      </w:r>
      <w:r w:rsidR="004A0BAB">
        <w:t>(</w:t>
      </w:r>
      <w:r w:rsidR="004A0BAB">
        <w:rPr>
          <w:rFonts w:eastAsiaTheme="minorEastAsia"/>
        </w:rPr>
        <w:t>to be d</w:t>
      </w:r>
      <w:r w:rsidR="004A0BAB">
        <w:t>)</w:t>
      </w:r>
    </w:p>
    <w:p w14:paraId="4D404831" w14:textId="7B9E66F0" w:rsidR="00C73B7C" w:rsidRDefault="00C73B7C" w:rsidP="00C73B7C"/>
    <w:p w14:paraId="06E01068" w14:textId="07D65894" w:rsidR="006F2DE6" w:rsidRDefault="007C4A1A" w:rsidP="00C73B7C">
      <w:r>
        <w:t>3</w:t>
      </w:r>
      <w:r w:rsidR="004B704B">
        <w:t xml:space="preserve">impact </w:t>
      </w:r>
      <w:r w:rsidR="00F0733E">
        <w:t xml:space="preserve">of  batch computing </w:t>
      </w:r>
    </w:p>
    <w:p w14:paraId="2023D446" w14:textId="2E09A413" w:rsidR="00F0733E" w:rsidRDefault="00F0733E" w:rsidP="00C73B7C">
      <w:r>
        <w:t>&lt;batching findmax nvvp&gt;</w:t>
      </w:r>
    </w:p>
    <w:p w14:paraId="42E82B78" w14:textId="3AB227CB" w:rsidR="002C7DD4" w:rsidRDefault="002C7DD4" w:rsidP="00C73B7C">
      <w:r>
        <w:t xml:space="preserve">5.impact of batch size </w:t>
      </w:r>
    </w:p>
    <w:p w14:paraId="265ED84A" w14:textId="407E2581" w:rsidR="00F0733E" w:rsidRDefault="00453B30" w:rsidP="00453B30">
      <w:r>
        <w:t>4.</w:t>
      </w:r>
      <w:r w:rsidR="00F0733E">
        <w:t xml:space="preserve">impact of </w:t>
      </w:r>
      <w:r w:rsidR="00641434">
        <w:t>random access memory</w:t>
      </w:r>
    </w:p>
    <w:p w14:paraId="2ABAD398" w14:textId="04F1EA44" w:rsidR="00F961D5" w:rsidRDefault="00F961D5" w:rsidP="00453B30"/>
    <w:p w14:paraId="4FB4D70B" w14:textId="67AA9E81" w:rsidR="00017AB5" w:rsidRDefault="00017AB5" w:rsidP="00453B30"/>
    <w:p w14:paraId="178FAF14" w14:textId="7E3C6189" w:rsidR="00017AB5" w:rsidRDefault="00017AB5" w:rsidP="00453B30"/>
    <w:p w14:paraId="6D76CBB7" w14:textId="01720A92" w:rsidR="00017AB5" w:rsidRDefault="00017AB5" w:rsidP="00453B30"/>
    <w:p w14:paraId="0F0C237D" w14:textId="5FBA1879" w:rsidR="00017AB5" w:rsidRDefault="00017AB5" w:rsidP="00453B30"/>
    <w:p w14:paraId="0149C9CB" w14:textId="06CF14DE" w:rsidR="00017AB5" w:rsidRDefault="00017AB5" w:rsidP="00453B30"/>
    <w:p w14:paraId="51602AE4" w14:textId="715A528A" w:rsidR="00017AB5" w:rsidRDefault="00017AB5" w:rsidP="00453B30"/>
    <w:p w14:paraId="311D7B42" w14:textId="530E6805" w:rsidR="00017AB5" w:rsidRDefault="00017AB5" w:rsidP="00453B30"/>
    <w:p w14:paraId="6AB967DF" w14:textId="65D2D0F8" w:rsidR="00017AB5" w:rsidRDefault="00017AB5" w:rsidP="00453B30"/>
    <w:p w14:paraId="63A796B4" w14:textId="2F4D64B6" w:rsidR="00017AB5" w:rsidRDefault="00017AB5" w:rsidP="00453B30"/>
    <w:p w14:paraId="2422BF7C" w14:textId="77777777" w:rsidR="00017AB5" w:rsidRPr="00A25538" w:rsidRDefault="00017AB5" w:rsidP="00017AB5">
      <w:pPr>
        <w:jc w:val="both"/>
        <w:rPr>
          <w:b/>
          <w:highlight w:val="yellow"/>
        </w:rPr>
      </w:pPr>
      <w:r w:rsidRPr="00A25538">
        <w:rPr>
          <w:b/>
          <w:highlight w:val="yellow"/>
        </w:rPr>
        <w:t>5. Discussion and Further Work</w:t>
      </w:r>
    </w:p>
    <w:p w14:paraId="6418CA77" w14:textId="77777777" w:rsidR="00017AB5" w:rsidRPr="00A25538" w:rsidRDefault="00017AB5" w:rsidP="00017AB5">
      <w:pPr>
        <w:jc w:val="both"/>
        <w:rPr>
          <w:sz w:val="20"/>
          <w:szCs w:val="20"/>
          <w:highlight w:val="yellow"/>
        </w:rPr>
      </w:pPr>
      <w:r w:rsidRPr="00A25538">
        <w:rPr>
          <w:color w:val="0000FF"/>
          <w:sz w:val="20"/>
          <w:szCs w:val="20"/>
          <w:highlight w:val="yellow"/>
        </w:rPr>
        <w:t xml:space="preserve"> </w:t>
      </w:r>
      <w:r w:rsidRPr="00A25538">
        <w:rPr>
          <w:sz w:val="20"/>
          <w:szCs w:val="20"/>
          <w:highlight w:val="yellow"/>
        </w:rPr>
        <w:t xml:space="preserve">    Provide the assessment and critique of the obtained results. Do results seem reasonable. Are the results anticipated by previous work, are they worse or better, and why. How complete are the results. In retrospect, what could have been done differently.</w:t>
      </w:r>
    </w:p>
    <w:p w14:paraId="261C2FF1" w14:textId="77777777" w:rsidR="00017AB5" w:rsidRPr="00A25538" w:rsidRDefault="00017AB5" w:rsidP="00017AB5">
      <w:pPr>
        <w:jc w:val="both"/>
        <w:rPr>
          <w:sz w:val="20"/>
          <w:szCs w:val="20"/>
          <w:highlight w:val="yellow"/>
        </w:rPr>
      </w:pPr>
      <w:r w:rsidRPr="00A25538">
        <w:rPr>
          <w:sz w:val="20"/>
          <w:szCs w:val="20"/>
          <w:highlight w:val="yellow"/>
        </w:rPr>
        <w:t xml:space="preserve">     What else can be done, better, different, or more?</w:t>
      </w:r>
    </w:p>
    <w:p w14:paraId="2267FBEE" w14:textId="11B52AB5" w:rsidR="00017AB5" w:rsidRDefault="00017AB5" w:rsidP="00017AB5">
      <w:pPr>
        <w:jc w:val="both"/>
        <w:rPr>
          <w:sz w:val="20"/>
          <w:szCs w:val="20"/>
          <w:highlight w:val="yellow"/>
        </w:rPr>
      </w:pPr>
    </w:p>
    <w:p w14:paraId="6E341C32" w14:textId="4BE61EE9" w:rsidR="00A25538" w:rsidRPr="00C930A5" w:rsidRDefault="00141BB1" w:rsidP="00017AB5">
      <w:pPr>
        <w:jc w:val="both"/>
        <w:rPr>
          <w:sz w:val="20"/>
          <w:szCs w:val="20"/>
        </w:rPr>
      </w:pPr>
      <w:ins w:id="104" w:author="xiaoyameng1995@yahoo.com" w:date="2017-12-17T21:12:00Z">
        <w:r>
          <w:rPr>
            <w:sz w:val="20"/>
            <w:szCs w:val="20"/>
          </w:rPr>
          <w:t>W</w:t>
        </w:r>
      </w:ins>
      <w:del w:id="105" w:author="胡啸天" w:date="2017-12-18T02:55:00Z">
        <w:r w:rsidR="00BD588F" w:rsidDel="007813B7">
          <w:rPr>
            <w:sz w:val="20"/>
            <w:szCs w:val="20"/>
          </w:rPr>
          <w:delText>w</w:delText>
        </w:r>
      </w:del>
      <w:r w:rsidR="00BD588F">
        <w:rPr>
          <w:sz w:val="20"/>
          <w:szCs w:val="20"/>
        </w:rPr>
        <w:t xml:space="preserve">e </w:t>
      </w:r>
      <w:r w:rsidR="00C930A5" w:rsidRPr="00C930A5">
        <w:rPr>
          <w:sz w:val="20"/>
          <w:szCs w:val="20"/>
        </w:rPr>
        <w:t>succeed</w:t>
      </w:r>
      <w:r w:rsidR="00E06070">
        <w:rPr>
          <w:sz w:val="20"/>
          <w:szCs w:val="20"/>
        </w:rPr>
        <w:t xml:space="preserve"> in parallelizing the K-SVD </w:t>
      </w:r>
      <w:r w:rsidR="00C04E63">
        <w:rPr>
          <w:sz w:val="20"/>
          <w:szCs w:val="20"/>
        </w:rPr>
        <w:t>and achieve a</w:t>
      </w:r>
      <w:r w:rsidR="0066332A">
        <w:rPr>
          <w:sz w:val="20"/>
          <w:szCs w:val="20"/>
        </w:rPr>
        <w:t>n</w:t>
      </w:r>
      <w:r w:rsidR="00C04E63">
        <w:rPr>
          <w:sz w:val="20"/>
          <w:szCs w:val="20"/>
        </w:rPr>
        <w:t xml:space="preserve"> </w:t>
      </w:r>
      <w:r w:rsidR="0066332A">
        <w:rPr>
          <w:sz w:val="20"/>
          <w:szCs w:val="20"/>
        </w:rPr>
        <w:t xml:space="preserve">around </w:t>
      </w:r>
      <w:r w:rsidR="0066332A" w:rsidRPr="0066332A">
        <w:rPr>
          <w:sz w:val="20"/>
          <w:szCs w:val="20"/>
          <w:highlight w:val="green"/>
        </w:rPr>
        <w:t>100 times</w:t>
      </w:r>
      <w:r w:rsidR="0066332A">
        <w:rPr>
          <w:sz w:val="20"/>
          <w:szCs w:val="20"/>
        </w:rPr>
        <w:t xml:space="preserve"> </w:t>
      </w:r>
      <w:r w:rsidR="00C04E63">
        <w:rPr>
          <w:sz w:val="20"/>
          <w:szCs w:val="20"/>
        </w:rPr>
        <w:t>improvement</w:t>
      </w:r>
      <w:r w:rsidR="0066332A">
        <w:rPr>
          <w:sz w:val="20"/>
          <w:szCs w:val="20"/>
        </w:rPr>
        <w:t xml:space="preserve"> in speed.</w:t>
      </w:r>
      <w:r w:rsidR="00BD588F">
        <w:rPr>
          <w:sz w:val="20"/>
          <w:szCs w:val="20"/>
        </w:rPr>
        <w:t xml:space="preserve"> However</w:t>
      </w:r>
      <w:ins w:id="106" w:author="xiaoyameng1995@yahoo.com" w:date="2017-12-17T21:12:00Z">
        <w:r>
          <w:rPr>
            <w:sz w:val="20"/>
            <w:szCs w:val="20"/>
          </w:rPr>
          <w:t>,</w:t>
        </w:r>
      </w:ins>
      <w:r w:rsidR="00BD588F">
        <w:rPr>
          <w:sz w:val="20"/>
          <w:szCs w:val="20"/>
        </w:rPr>
        <w:t xml:space="preserve"> </w:t>
      </w:r>
      <w:r w:rsidR="00E62FF4">
        <w:rPr>
          <w:sz w:val="20"/>
          <w:szCs w:val="20"/>
        </w:rPr>
        <w:t xml:space="preserve">this program can be further optimized with respect of speed. </w:t>
      </w:r>
      <w:r w:rsidR="00766092">
        <w:rPr>
          <w:sz w:val="20"/>
          <w:szCs w:val="20"/>
        </w:rPr>
        <w:t>On</w:t>
      </w:r>
      <w:del w:id="107" w:author="xiaoyameng1995@yahoo.com" w:date="2017-12-17T21:13:00Z">
        <w:r w:rsidR="00766092" w:rsidDel="00141BB1">
          <w:rPr>
            <w:sz w:val="20"/>
            <w:szCs w:val="20"/>
          </w:rPr>
          <w:delText xml:space="preserve"> the</w:delText>
        </w:r>
      </w:del>
      <w:r w:rsidR="00766092">
        <w:rPr>
          <w:sz w:val="20"/>
          <w:szCs w:val="20"/>
        </w:rPr>
        <w:t xml:space="preserve"> one hand, besides the OMP </w:t>
      </w:r>
      <w:r w:rsidR="003E3A00">
        <w:rPr>
          <w:sz w:val="20"/>
          <w:szCs w:val="20"/>
        </w:rPr>
        <w:t xml:space="preserve">part of </w:t>
      </w:r>
      <w:r w:rsidR="0031187B">
        <w:rPr>
          <w:sz w:val="20"/>
          <w:szCs w:val="20"/>
        </w:rPr>
        <w:t>K-SVD,</w:t>
      </w:r>
      <w:r w:rsidR="005301DF">
        <w:rPr>
          <w:sz w:val="20"/>
          <w:szCs w:val="20"/>
        </w:rPr>
        <w:t xml:space="preserve"> the atom refinement phase </w:t>
      </w:r>
      <w:r w:rsidR="00DE65AE">
        <w:rPr>
          <w:sz w:val="20"/>
          <w:szCs w:val="20"/>
        </w:rPr>
        <w:t>can also be parallelized</w:t>
      </w:r>
      <w:r w:rsidR="00830B14">
        <w:rPr>
          <w:sz w:val="20"/>
          <w:szCs w:val="20"/>
        </w:rPr>
        <w:t xml:space="preserve">. It has the similar operation like OMP and can also be speeded up with batching technology and </w:t>
      </w:r>
      <w:r w:rsidR="00DA3985">
        <w:rPr>
          <w:sz w:val="20"/>
          <w:szCs w:val="20"/>
        </w:rPr>
        <w:t>dedicated kernel</w:t>
      </w:r>
      <w:r w:rsidR="000116A9">
        <w:rPr>
          <w:sz w:val="20"/>
          <w:szCs w:val="20"/>
        </w:rPr>
        <w:t xml:space="preserve"> for loading</w:t>
      </w:r>
      <w:del w:id="108" w:author="xiaoyameng1995@yahoo.com" w:date="2017-12-17T21:14:00Z">
        <w:r w:rsidR="000116A9" w:rsidDel="00141BB1">
          <w:rPr>
            <w:sz w:val="20"/>
            <w:szCs w:val="20"/>
          </w:rPr>
          <w:delText xml:space="preserve"> memory</w:delText>
        </w:r>
      </w:del>
      <w:r w:rsidR="00DA3985">
        <w:rPr>
          <w:sz w:val="20"/>
          <w:szCs w:val="20"/>
        </w:rPr>
        <w:t>.</w:t>
      </w:r>
      <w:r w:rsidR="00B74280">
        <w:rPr>
          <w:sz w:val="20"/>
          <w:szCs w:val="20"/>
        </w:rPr>
        <w:t xml:space="preserve"> On the other hand,</w:t>
      </w:r>
      <w:r w:rsidR="003F0CA4">
        <w:rPr>
          <w:sz w:val="20"/>
          <w:szCs w:val="20"/>
        </w:rPr>
        <w:t xml:space="preserve"> </w:t>
      </w:r>
      <w:r w:rsidR="007B2FA7">
        <w:rPr>
          <w:sz w:val="20"/>
          <w:szCs w:val="20"/>
        </w:rPr>
        <w:t xml:space="preserve">there exists parallelized code outside the K-SVD in the dictionary learning program including </w:t>
      </w:r>
      <w:r w:rsidR="004306C3">
        <w:rPr>
          <w:sz w:val="20"/>
          <w:szCs w:val="20"/>
        </w:rPr>
        <w:t xml:space="preserve">principle component analysis(PCA) process in the </w:t>
      </w:r>
      <w:r w:rsidR="008F50DB">
        <w:rPr>
          <w:sz w:val="20"/>
          <w:szCs w:val="20"/>
        </w:rPr>
        <w:t>patch</w:t>
      </w:r>
      <w:ins w:id="109" w:author="xiaoyameng1995@yahoo.com" w:date="2017-12-17T21:15:00Z">
        <w:r>
          <w:rPr>
            <w:rFonts w:hint="eastAsia"/>
            <w:sz w:val="20"/>
            <w:szCs w:val="20"/>
          </w:rPr>
          <w:t>-</w:t>
        </w:r>
      </w:ins>
      <w:del w:id="110" w:author="xiaoyameng1995@yahoo.com" w:date="2017-12-17T21:15:00Z">
        <w:r w:rsidR="008F50DB" w:rsidDel="00141BB1">
          <w:rPr>
            <w:sz w:val="20"/>
            <w:szCs w:val="20"/>
          </w:rPr>
          <w:delText xml:space="preserve"> </w:delText>
        </w:r>
      </w:del>
      <w:r w:rsidR="008F50DB">
        <w:rPr>
          <w:sz w:val="20"/>
          <w:szCs w:val="20"/>
        </w:rPr>
        <w:t>signal</w:t>
      </w:r>
      <w:ins w:id="111" w:author="xiaoyameng1995@yahoo.com" w:date="2017-12-17T21:15:00Z">
        <w:r>
          <w:rPr>
            <w:rFonts w:hint="eastAsia"/>
            <w:sz w:val="20"/>
            <w:szCs w:val="20"/>
          </w:rPr>
          <w:t>-</w:t>
        </w:r>
      </w:ins>
      <w:del w:id="112" w:author="xiaoyameng1995@yahoo.com" w:date="2017-12-17T21:15:00Z">
        <w:r w:rsidR="008F50DB" w:rsidDel="00141BB1">
          <w:rPr>
            <w:sz w:val="20"/>
            <w:szCs w:val="20"/>
          </w:rPr>
          <w:delText xml:space="preserve"> </w:delText>
        </w:r>
      </w:del>
      <w:r w:rsidR="008F50DB">
        <w:rPr>
          <w:sz w:val="20"/>
          <w:szCs w:val="20"/>
        </w:rPr>
        <w:t xml:space="preserve">extracting </w:t>
      </w:r>
      <w:r w:rsidR="005D3370">
        <w:rPr>
          <w:sz w:val="20"/>
          <w:szCs w:val="20"/>
        </w:rPr>
        <w:t>routine.</w:t>
      </w:r>
    </w:p>
    <w:p w14:paraId="5DFF3F1A" w14:textId="77777777" w:rsidR="00A25538" w:rsidRPr="00A25538" w:rsidRDefault="00A25538" w:rsidP="00017AB5">
      <w:pPr>
        <w:jc w:val="both"/>
        <w:rPr>
          <w:sz w:val="20"/>
          <w:szCs w:val="20"/>
          <w:highlight w:val="yellow"/>
        </w:rPr>
      </w:pPr>
    </w:p>
    <w:p w14:paraId="0A38A8F7" w14:textId="77777777" w:rsidR="00017AB5" w:rsidRPr="00A25538" w:rsidRDefault="00017AB5" w:rsidP="00017AB5">
      <w:pPr>
        <w:jc w:val="both"/>
        <w:rPr>
          <w:highlight w:val="yellow"/>
        </w:rPr>
      </w:pPr>
      <w:r w:rsidRPr="00A25538">
        <w:rPr>
          <w:b/>
          <w:highlight w:val="yellow"/>
        </w:rPr>
        <w:t xml:space="preserve"> 5. Conclusion </w:t>
      </w:r>
    </w:p>
    <w:p w14:paraId="058EDD83" w14:textId="77777777" w:rsidR="000A152E" w:rsidRDefault="00017AB5" w:rsidP="00017AB5">
      <w:pPr>
        <w:ind w:firstLine="720"/>
        <w:jc w:val="both"/>
        <w:rPr>
          <w:sz w:val="20"/>
          <w:szCs w:val="20"/>
          <w:highlight w:val="yellow"/>
        </w:rPr>
      </w:pPr>
      <w:r w:rsidRPr="00A25538">
        <w:rPr>
          <w:sz w:val="20"/>
          <w:szCs w:val="20"/>
          <w:highlight w:val="yellow"/>
        </w:rPr>
        <w:t>Provide summary of this project, briefly review the statements made in the abstract, in particular, if the enumerated objectives and goal are achieved. Emphasize and highlight the lessons learned, point out the direction for further improvement if needed.</w:t>
      </w:r>
    </w:p>
    <w:p w14:paraId="68942AA2" w14:textId="77777777" w:rsidR="00625D96" w:rsidRDefault="00625D96" w:rsidP="00964F2C">
      <w:pPr>
        <w:jc w:val="both"/>
        <w:rPr>
          <w:sz w:val="20"/>
          <w:szCs w:val="20"/>
        </w:rPr>
      </w:pPr>
    </w:p>
    <w:p w14:paraId="3AB6B47E" w14:textId="68EF3BE8" w:rsidR="00017AB5" w:rsidRDefault="00625D96" w:rsidP="00964F2C">
      <w:pPr>
        <w:jc w:val="both"/>
        <w:rPr>
          <w:sz w:val="20"/>
          <w:szCs w:val="20"/>
        </w:rPr>
      </w:pPr>
      <w:r>
        <w:rPr>
          <w:sz w:val="20"/>
          <w:szCs w:val="20"/>
        </w:rPr>
        <w:t>In ou</w:t>
      </w:r>
      <w:ins w:id="113" w:author="xiaoyameng1995@yahoo.com" w:date="2017-12-17T21:16:00Z">
        <w:r w:rsidR="00A8489C">
          <w:rPr>
            <w:sz w:val="20"/>
            <w:szCs w:val="20"/>
          </w:rPr>
          <w:t>r</w:t>
        </w:r>
      </w:ins>
      <w:del w:id="114" w:author="xiaoyameng1995@yahoo.com" w:date="2017-12-17T21:16:00Z">
        <w:r w:rsidDel="00A8489C">
          <w:rPr>
            <w:sz w:val="20"/>
            <w:szCs w:val="20"/>
          </w:rPr>
          <w:delText>t</w:delText>
        </w:r>
      </w:del>
      <w:r>
        <w:rPr>
          <w:sz w:val="20"/>
          <w:szCs w:val="20"/>
        </w:rPr>
        <w:t xml:space="preserve"> project, we succeed in </w:t>
      </w:r>
      <w:r w:rsidR="000B2A0A">
        <w:rPr>
          <w:sz w:val="20"/>
          <w:szCs w:val="20"/>
        </w:rPr>
        <w:t xml:space="preserve">implementing the </w:t>
      </w:r>
      <w:r w:rsidR="00940996">
        <w:rPr>
          <w:sz w:val="20"/>
          <w:szCs w:val="20"/>
        </w:rPr>
        <w:t xml:space="preserve">dictionary learning algorithm </w:t>
      </w:r>
      <w:r w:rsidR="008C6690">
        <w:rPr>
          <w:sz w:val="20"/>
          <w:szCs w:val="20"/>
        </w:rPr>
        <w:t xml:space="preserve">and </w:t>
      </w:r>
      <w:r w:rsidR="003424D7">
        <w:rPr>
          <w:sz w:val="20"/>
          <w:szCs w:val="20"/>
        </w:rPr>
        <w:t xml:space="preserve">parallelizing the </w:t>
      </w:r>
      <w:r w:rsidR="0013532A">
        <w:rPr>
          <w:sz w:val="20"/>
          <w:szCs w:val="20"/>
        </w:rPr>
        <w:t xml:space="preserve">core of this algorithm – K-SVD. </w:t>
      </w:r>
      <w:r w:rsidR="00DA448F">
        <w:rPr>
          <w:sz w:val="20"/>
          <w:szCs w:val="20"/>
        </w:rPr>
        <w:t>With the parallel</w:t>
      </w:r>
      <w:r w:rsidR="008060D0">
        <w:rPr>
          <w:sz w:val="20"/>
          <w:szCs w:val="20"/>
        </w:rPr>
        <w:t>ized</w:t>
      </w:r>
      <w:r w:rsidR="00DA448F">
        <w:rPr>
          <w:sz w:val="20"/>
          <w:szCs w:val="20"/>
        </w:rPr>
        <w:t xml:space="preserve"> version of K-SVD</w:t>
      </w:r>
      <w:r w:rsidR="008060D0">
        <w:rPr>
          <w:sz w:val="20"/>
          <w:szCs w:val="20"/>
        </w:rPr>
        <w:t>, the speed</w:t>
      </w:r>
      <w:ins w:id="115" w:author="xiaoyameng1995@yahoo.com" w:date="2017-12-17T21:15:00Z">
        <w:r w:rsidR="00C50586">
          <w:rPr>
            <w:rFonts w:hint="eastAsia"/>
            <w:sz w:val="20"/>
            <w:szCs w:val="20"/>
          </w:rPr>
          <w:t xml:space="preserve"> </w:t>
        </w:r>
      </w:ins>
      <w:ins w:id="116" w:author="xiaoyameng1995@yahoo.com" w:date="2017-12-17T21:16:00Z">
        <w:r w:rsidR="00C50586">
          <w:rPr>
            <w:sz w:val="20"/>
            <w:szCs w:val="20"/>
          </w:rPr>
          <w:t>of</w:t>
        </w:r>
      </w:ins>
      <w:r w:rsidR="008060D0">
        <w:rPr>
          <w:sz w:val="20"/>
          <w:szCs w:val="20"/>
        </w:rPr>
        <w:t xml:space="preserve"> the dictionary training process was improved to a large extent. </w:t>
      </w:r>
      <w:r w:rsidR="004D4030">
        <w:rPr>
          <w:sz w:val="20"/>
          <w:szCs w:val="20"/>
        </w:rPr>
        <w:t xml:space="preserve">To parallelize the K-SVD, </w:t>
      </w:r>
      <w:r w:rsidR="003D6706">
        <w:rPr>
          <w:sz w:val="20"/>
          <w:szCs w:val="20"/>
        </w:rPr>
        <w:t xml:space="preserve">we </w:t>
      </w:r>
      <w:r w:rsidR="00706E38">
        <w:rPr>
          <w:sz w:val="20"/>
          <w:szCs w:val="20"/>
        </w:rPr>
        <w:t xml:space="preserve">learned the batching technology that can </w:t>
      </w:r>
      <w:r w:rsidR="0093205F">
        <w:rPr>
          <w:sz w:val="20"/>
          <w:szCs w:val="20"/>
        </w:rPr>
        <w:t xml:space="preserve">make GPU run several kernels simultaneously. </w:t>
      </w:r>
      <w:del w:id="117" w:author="xiaoyameng1995@yahoo.com" w:date="2017-12-17T21:17:00Z">
        <w:r w:rsidR="00127996" w:rsidDel="008366A7">
          <w:rPr>
            <w:sz w:val="20"/>
            <w:szCs w:val="20"/>
          </w:rPr>
          <w:delText xml:space="preserve">And </w:delText>
        </w:r>
      </w:del>
      <w:ins w:id="118" w:author="xiaoyameng1995@yahoo.com" w:date="2017-12-17T21:17:00Z">
        <w:r w:rsidR="008366A7">
          <w:rPr>
            <w:sz w:val="20"/>
            <w:szCs w:val="20"/>
          </w:rPr>
          <w:t xml:space="preserve">After </w:t>
        </w:r>
      </w:ins>
      <w:r w:rsidR="00045D2B">
        <w:rPr>
          <w:sz w:val="20"/>
          <w:szCs w:val="20"/>
        </w:rPr>
        <w:t xml:space="preserve">implementing and comparing </w:t>
      </w:r>
      <w:r w:rsidR="00E93B45">
        <w:rPr>
          <w:sz w:val="20"/>
          <w:szCs w:val="20"/>
        </w:rPr>
        <w:t xml:space="preserve">the performance of </w:t>
      </w:r>
      <w:ins w:id="119" w:author="xiaoyameng1995@yahoo.com" w:date="2017-12-17T21:18:00Z">
        <w:r w:rsidR="002868A6">
          <w:rPr>
            <w:sz w:val="20"/>
            <w:szCs w:val="20"/>
          </w:rPr>
          <w:t xml:space="preserve">parallel </w:t>
        </w:r>
      </w:ins>
      <w:r w:rsidR="004F6F14">
        <w:rPr>
          <w:sz w:val="20"/>
          <w:szCs w:val="20"/>
        </w:rPr>
        <w:t>version</w:t>
      </w:r>
      <w:ins w:id="120" w:author="xiaoyameng1995@yahoo.com" w:date="2017-12-17T21:18:00Z">
        <w:r w:rsidR="002868A6">
          <w:rPr>
            <w:sz w:val="20"/>
            <w:szCs w:val="20"/>
          </w:rPr>
          <w:t xml:space="preserve"> </w:t>
        </w:r>
      </w:ins>
      <w:del w:id="121" w:author="xiaoyameng1995@yahoo.com" w:date="2017-12-17T21:18:00Z">
        <w:r w:rsidR="004F6F14" w:rsidDel="002868A6">
          <w:rPr>
            <w:sz w:val="20"/>
            <w:szCs w:val="20"/>
          </w:rPr>
          <w:delText xml:space="preserve"> parallel </w:delText>
        </w:r>
      </w:del>
      <w:r w:rsidR="004F6F14">
        <w:rPr>
          <w:sz w:val="20"/>
          <w:szCs w:val="20"/>
        </w:rPr>
        <w:t xml:space="preserve">programs implemented with </w:t>
      </w:r>
      <w:r w:rsidR="00746C71">
        <w:rPr>
          <w:sz w:val="20"/>
          <w:szCs w:val="20"/>
        </w:rPr>
        <w:t xml:space="preserve">cudaMemcpy function and </w:t>
      </w:r>
      <w:r w:rsidR="00A64FFE">
        <w:rPr>
          <w:sz w:val="20"/>
          <w:szCs w:val="20"/>
        </w:rPr>
        <w:t>dedicated</w:t>
      </w:r>
      <w:del w:id="122" w:author="xiaoyameng1995@yahoo.com" w:date="2017-12-17T21:18:00Z">
        <w:r w:rsidR="00A64FFE" w:rsidDel="00626FCD">
          <w:rPr>
            <w:sz w:val="20"/>
            <w:szCs w:val="20"/>
          </w:rPr>
          <w:delText xml:space="preserve"> </w:delText>
        </w:r>
      </w:del>
      <w:r w:rsidR="00A64FFE">
        <w:rPr>
          <w:sz w:val="20"/>
          <w:szCs w:val="20"/>
        </w:rPr>
        <w:t xml:space="preserve"> kernel respectively, we noticed </w:t>
      </w:r>
      <w:r w:rsidR="00A02B19">
        <w:rPr>
          <w:sz w:val="20"/>
          <w:szCs w:val="20"/>
        </w:rPr>
        <w:t xml:space="preserve">the memory access </w:t>
      </w:r>
      <w:r w:rsidR="00E604B0">
        <w:rPr>
          <w:sz w:val="20"/>
          <w:szCs w:val="20"/>
        </w:rPr>
        <w:t xml:space="preserve">between host and device is usually the </w:t>
      </w:r>
      <w:r w:rsidR="00E604B0">
        <w:rPr>
          <w:sz w:val="20"/>
          <w:szCs w:val="20"/>
        </w:rPr>
        <w:lastRenderedPageBreak/>
        <w:t xml:space="preserve">most </w:t>
      </w:r>
      <w:del w:id="123" w:author="xiaoyameng1995@yahoo.com" w:date="2017-12-17T21:19:00Z">
        <w:r w:rsidR="00E604B0" w:rsidDel="00AF1ECF">
          <w:rPr>
            <w:sz w:val="20"/>
            <w:szCs w:val="20"/>
          </w:rPr>
          <w:delText>costly</w:delText>
        </w:r>
      </w:del>
      <w:ins w:id="124" w:author="xiaoyameng1995@yahoo.com" w:date="2017-12-17T21:19:00Z">
        <w:r w:rsidR="00AF1ECF">
          <w:rPr>
            <w:rFonts w:hint="eastAsia"/>
            <w:sz w:val="20"/>
            <w:szCs w:val="20"/>
          </w:rPr>
          <w:t>time</w:t>
        </w:r>
        <w:r w:rsidR="00AF1ECF">
          <w:rPr>
            <w:sz w:val="20"/>
            <w:szCs w:val="20"/>
          </w:rPr>
          <w:t>-consuming</w:t>
        </w:r>
      </w:ins>
      <w:r w:rsidR="00E604B0">
        <w:rPr>
          <w:sz w:val="20"/>
          <w:szCs w:val="20"/>
        </w:rPr>
        <w:t xml:space="preserve"> part of the whole program. To achieve </w:t>
      </w:r>
      <w:r w:rsidR="00915F9C">
        <w:rPr>
          <w:sz w:val="20"/>
          <w:szCs w:val="20"/>
        </w:rPr>
        <w:t xml:space="preserve">better </w:t>
      </w:r>
      <w:r w:rsidR="00C13025">
        <w:rPr>
          <w:sz w:val="20"/>
          <w:szCs w:val="20"/>
        </w:rPr>
        <w:t>performance</w:t>
      </w:r>
      <w:r w:rsidR="00915F9C">
        <w:rPr>
          <w:sz w:val="20"/>
          <w:szCs w:val="20"/>
        </w:rPr>
        <w:t>,</w:t>
      </w:r>
      <w:r w:rsidR="003661AF">
        <w:rPr>
          <w:sz w:val="20"/>
          <w:szCs w:val="20"/>
        </w:rPr>
        <w:t xml:space="preserve"> the CUDA program should </w:t>
      </w:r>
      <w:r w:rsidR="00D51C51">
        <w:rPr>
          <w:sz w:val="20"/>
          <w:szCs w:val="20"/>
        </w:rPr>
        <w:t>avoid</w:t>
      </w:r>
      <w:r w:rsidR="0084372B">
        <w:rPr>
          <w:sz w:val="20"/>
          <w:szCs w:val="20"/>
        </w:rPr>
        <w:t xml:space="preserve"> the </w:t>
      </w:r>
      <w:r w:rsidR="00020A7B">
        <w:rPr>
          <w:sz w:val="20"/>
          <w:szCs w:val="20"/>
        </w:rPr>
        <w:t>data interaction between host and device.</w:t>
      </w:r>
      <w:r w:rsidR="002015CE">
        <w:rPr>
          <w:sz w:val="20"/>
          <w:szCs w:val="20"/>
        </w:rPr>
        <w:t xml:space="preserve"> </w:t>
      </w:r>
      <w:r w:rsidR="00915F9C">
        <w:rPr>
          <w:sz w:val="20"/>
          <w:szCs w:val="20"/>
        </w:rPr>
        <w:t xml:space="preserve"> </w:t>
      </w:r>
    </w:p>
    <w:p w14:paraId="471D747B" w14:textId="3B9C8DFD" w:rsidR="00017AB5" w:rsidRDefault="00EB05B8" w:rsidP="00453B30">
      <w:r>
        <w:t xml:space="preserve">Although our work has </w:t>
      </w:r>
      <w:r w:rsidR="00444D9C">
        <w:t>improved the speed</w:t>
      </w:r>
      <w:ins w:id="125" w:author="xiaoyameng1995@yahoo.com" w:date="2017-12-17T21:20:00Z">
        <w:r w:rsidR="00904290">
          <w:t xml:space="preserve"> of</w:t>
        </w:r>
      </w:ins>
      <w:del w:id="126" w:author="xiaoyameng1995@yahoo.com" w:date="2017-12-17T21:20:00Z">
        <w:r w:rsidR="00444D9C" w:rsidDel="00904290">
          <w:delText xml:space="preserve"> the</w:delText>
        </w:r>
      </w:del>
      <w:r w:rsidR="00444D9C">
        <w:t xml:space="preserve"> dictionary training algorithm, </w:t>
      </w:r>
      <w:r w:rsidR="00770248">
        <w:t>there exist</w:t>
      </w:r>
      <w:ins w:id="127" w:author="xiaoyameng1995@yahoo.com" w:date="2017-12-17T21:20:00Z">
        <w:r w:rsidR="003C4A1D">
          <w:t>s</w:t>
        </w:r>
      </w:ins>
      <w:r w:rsidR="00770248">
        <w:t xml:space="preserve"> other processes in the </w:t>
      </w:r>
      <w:del w:id="128" w:author="xiaoyameng1995@yahoo.com" w:date="2017-12-17T21:20:00Z">
        <w:r w:rsidR="00770248" w:rsidDel="00150E22">
          <w:delText xml:space="preserve">algorithm </w:delText>
        </w:r>
      </w:del>
      <w:ins w:id="129" w:author="xiaoyameng1995@yahoo.com" w:date="2017-12-17T21:20:00Z">
        <w:r w:rsidR="00150E22">
          <w:t>whole program</w:t>
        </w:r>
        <w:r w:rsidR="00E4381F">
          <w:t xml:space="preserve"> which</w:t>
        </w:r>
        <w:r w:rsidR="00150E22">
          <w:t xml:space="preserve"> </w:t>
        </w:r>
      </w:ins>
      <w:r w:rsidR="00770248">
        <w:t>can be parallelized to achieve further improvement such as the principle component analysis in the patch</w:t>
      </w:r>
      <w:ins w:id="130" w:author="xiaoyameng1995@yahoo.com" w:date="2017-12-17T21:20:00Z">
        <w:r w:rsidR="00AF1ECF">
          <w:t>-</w:t>
        </w:r>
      </w:ins>
      <w:del w:id="131" w:author="xiaoyameng1995@yahoo.com" w:date="2017-12-17T21:20:00Z">
        <w:r w:rsidR="00770248" w:rsidDel="00AF1ECF">
          <w:delText xml:space="preserve"> </w:delText>
        </w:r>
      </w:del>
      <w:r w:rsidR="00770248">
        <w:t>signal</w:t>
      </w:r>
      <w:ins w:id="132" w:author="xiaoyameng1995@yahoo.com" w:date="2017-12-17T21:20:00Z">
        <w:r w:rsidR="00AF1ECF">
          <w:t>-</w:t>
        </w:r>
      </w:ins>
      <w:del w:id="133" w:author="xiaoyameng1995@yahoo.com" w:date="2017-12-17T21:20:00Z">
        <w:r w:rsidR="00770248" w:rsidDel="00AF1ECF">
          <w:delText xml:space="preserve"> </w:delText>
        </w:r>
      </w:del>
      <w:r w:rsidR="00770248">
        <w:t>extraction p</w:t>
      </w:r>
      <w:r w:rsidR="00674913">
        <w:t xml:space="preserve">hase. </w:t>
      </w:r>
    </w:p>
    <w:p w14:paraId="3B485E79" w14:textId="625D18CE" w:rsidR="00017AB5" w:rsidRDefault="00017AB5" w:rsidP="00453B30"/>
    <w:p w14:paraId="288D704D" w14:textId="551A0F2A" w:rsidR="00017AB5" w:rsidRDefault="00017AB5" w:rsidP="00453B30"/>
    <w:p w14:paraId="63C4AC40" w14:textId="0B1105F8" w:rsidR="00017AB5" w:rsidRDefault="00017AB5" w:rsidP="00453B30"/>
    <w:p w14:paraId="271EB218" w14:textId="5FA302A2" w:rsidR="00017AB5" w:rsidRDefault="00017AB5" w:rsidP="00453B30"/>
    <w:p w14:paraId="0BA8D85F" w14:textId="67816DFB" w:rsidR="00017AB5" w:rsidRDefault="00017AB5" w:rsidP="00453B30"/>
    <w:p w14:paraId="6B651C3C" w14:textId="20F912C6" w:rsidR="00017AB5" w:rsidRDefault="00017AB5" w:rsidP="00453B30"/>
    <w:p w14:paraId="0E51FBD7" w14:textId="7A372CA3" w:rsidR="00017AB5" w:rsidRDefault="00017AB5" w:rsidP="00453B30"/>
    <w:p w14:paraId="31B858A2" w14:textId="082D1C97" w:rsidR="00017AB5" w:rsidRDefault="00017AB5" w:rsidP="00453B30"/>
    <w:p w14:paraId="45AE893F" w14:textId="53D41F29" w:rsidR="00017AB5" w:rsidRDefault="00017AB5" w:rsidP="00453B30"/>
    <w:p w14:paraId="0BBC499B" w14:textId="51606D64" w:rsidR="00017AB5" w:rsidRDefault="00017AB5" w:rsidP="00453B30"/>
    <w:p w14:paraId="7B516400" w14:textId="7C76498F" w:rsidR="00017AB5" w:rsidRDefault="00017AB5" w:rsidP="00453B30"/>
    <w:p w14:paraId="60F0F300" w14:textId="16A7312D" w:rsidR="00017AB5" w:rsidRDefault="00017AB5" w:rsidP="00453B30"/>
    <w:p w14:paraId="27164D96" w14:textId="1DAB3CD9" w:rsidR="00017AB5" w:rsidRDefault="00017AB5" w:rsidP="00453B30"/>
    <w:p w14:paraId="4D4A2400" w14:textId="305405AB" w:rsidR="00017AB5" w:rsidRDefault="00017AB5" w:rsidP="00453B30">
      <w:bookmarkStart w:id="134" w:name="_GoBack"/>
      <w:bookmarkEnd w:id="134"/>
    </w:p>
    <w:p w14:paraId="226A39A7" w14:textId="60328EE9" w:rsidR="00017AB5" w:rsidRDefault="00017AB5" w:rsidP="00453B30"/>
    <w:p w14:paraId="0EA17948" w14:textId="63B68390" w:rsidR="00017AB5" w:rsidRDefault="00017AB5" w:rsidP="00453B30"/>
    <w:p w14:paraId="6BE2254B" w14:textId="5DBDA35C" w:rsidR="00017AB5" w:rsidRDefault="00017AB5" w:rsidP="00453B30"/>
    <w:p w14:paraId="4F30D6AA" w14:textId="1FA81439" w:rsidR="00017AB5" w:rsidRDefault="00017AB5" w:rsidP="00453B30"/>
    <w:p w14:paraId="0E1C87BB" w14:textId="778FCD2C" w:rsidR="00017AB5" w:rsidRDefault="00017AB5" w:rsidP="00453B30"/>
    <w:p w14:paraId="62BF12AF" w14:textId="573CAD99" w:rsidR="00017AB5" w:rsidRDefault="00017AB5" w:rsidP="00453B30"/>
    <w:p w14:paraId="4DDCA13F" w14:textId="77777777" w:rsidR="00017AB5" w:rsidRDefault="00017AB5" w:rsidP="00453B30"/>
    <w:sectPr w:rsidR="00017AB5" w:rsidSect="008345F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3FAB0" w14:textId="77777777" w:rsidR="00A65484" w:rsidRDefault="00A65484" w:rsidP="0082080B">
      <w:r>
        <w:separator/>
      </w:r>
    </w:p>
  </w:endnote>
  <w:endnote w:type="continuationSeparator" w:id="0">
    <w:p w14:paraId="7635CC76" w14:textId="77777777" w:rsidR="00A65484" w:rsidRDefault="00A65484" w:rsidP="00820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7CBDB" w14:textId="77777777" w:rsidR="00A65484" w:rsidRDefault="00A65484" w:rsidP="0082080B">
      <w:r>
        <w:separator/>
      </w:r>
    </w:p>
  </w:footnote>
  <w:footnote w:type="continuationSeparator" w:id="0">
    <w:p w14:paraId="5A677443" w14:textId="77777777" w:rsidR="00A65484" w:rsidRDefault="00A65484" w:rsidP="00820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5390E"/>
    <w:multiLevelType w:val="multilevel"/>
    <w:tmpl w:val="14D80CE4"/>
    <w:lvl w:ilvl="0">
      <w:start w:val="1"/>
      <w:numFmt w:val="decimal"/>
      <w:lvlText w:val="%1."/>
      <w:lvlJc w:val="left"/>
      <w:pPr>
        <w:ind w:left="750" w:hanging="39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9A30359"/>
    <w:multiLevelType w:val="multilevel"/>
    <w:tmpl w:val="474EF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466414"/>
    <w:multiLevelType w:val="multilevel"/>
    <w:tmpl w:val="46021B50"/>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E0D755B"/>
    <w:multiLevelType w:val="hybridMultilevel"/>
    <w:tmpl w:val="BD6A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oyameng1995@yahoo.com">
    <w15:presenceInfo w15:providerId="Windows Live" w15:userId="f5f80baad4c4c854"/>
  </w15:person>
  <w15:person w15:author="胡啸天">
    <w15:presenceInfo w15:providerId="Windows Live" w15:userId="1b3e8d04d68f31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15E"/>
    <w:rsid w:val="00001847"/>
    <w:rsid w:val="0000263D"/>
    <w:rsid w:val="00010F3D"/>
    <w:rsid w:val="000116A9"/>
    <w:rsid w:val="00012460"/>
    <w:rsid w:val="00017AB5"/>
    <w:rsid w:val="000203A2"/>
    <w:rsid w:val="00020A7B"/>
    <w:rsid w:val="00036D5D"/>
    <w:rsid w:val="00045D2B"/>
    <w:rsid w:val="00046A72"/>
    <w:rsid w:val="00053120"/>
    <w:rsid w:val="00065BF8"/>
    <w:rsid w:val="00085F5F"/>
    <w:rsid w:val="000920ED"/>
    <w:rsid w:val="000A152E"/>
    <w:rsid w:val="000A18FD"/>
    <w:rsid w:val="000B2A0A"/>
    <w:rsid w:val="000B417E"/>
    <w:rsid w:val="000B4704"/>
    <w:rsid w:val="000B7514"/>
    <w:rsid w:val="000B7D48"/>
    <w:rsid w:val="000C43C3"/>
    <w:rsid w:val="000C6E3E"/>
    <w:rsid w:val="000D3159"/>
    <w:rsid w:val="000E46CD"/>
    <w:rsid w:val="000E5B6B"/>
    <w:rsid w:val="000F585B"/>
    <w:rsid w:val="001017A3"/>
    <w:rsid w:val="00106FC2"/>
    <w:rsid w:val="00117424"/>
    <w:rsid w:val="00125328"/>
    <w:rsid w:val="00127996"/>
    <w:rsid w:val="0013532A"/>
    <w:rsid w:val="001415F9"/>
    <w:rsid w:val="00141BB1"/>
    <w:rsid w:val="00143FE6"/>
    <w:rsid w:val="00150E22"/>
    <w:rsid w:val="00152D9E"/>
    <w:rsid w:val="001652B8"/>
    <w:rsid w:val="00167AA7"/>
    <w:rsid w:val="001846EF"/>
    <w:rsid w:val="00192017"/>
    <w:rsid w:val="00196790"/>
    <w:rsid w:val="001A6D73"/>
    <w:rsid w:val="001B1F2D"/>
    <w:rsid w:val="001B36DE"/>
    <w:rsid w:val="001B59FA"/>
    <w:rsid w:val="001B72C2"/>
    <w:rsid w:val="001C2A82"/>
    <w:rsid w:val="001D13AC"/>
    <w:rsid w:val="001D6002"/>
    <w:rsid w:val="001E2B81"/>
    <w:rsid w:val="002015CE"/>
    <w:rsid w:val="00203EA7"/>
    <w:rsid w:val="002048B0"/>
    <w:rsid w:val="002144A7"/>
    <w:rsid w:val="00220397"/>
    <w:rsid w:val="00232E80"/>
    <w:rsid w:val="00233244"/>
    <w:rsid w:val="002357D3"/>
    <w:rsid w:val="00240A6E"/>
    <w:rsid w:val="00246228"/>
    <w:rsid w:val="002638B3"/>
    <w:rsid w:val="002868A6"/>
    <w:rsid w:val="0029352C"/>
    <w:rsid w:val="002A2334"/>
    <w:rsid w:val="002A77B2"/>
    <w:rsid w:val="002B14FB"/>
    <w:rsid w:val="002B79BB"/>
    <w:rsid w:val="002C199E"/>
    <w:rsid w:val="002C2DCF"/>
    <w:rsid w:val="002C7DD4"/>
    <w:rsid w:val="002D1248"/>
    <w:rsid w:val="002E32EC"/>
    <w:rsid w:val="0030159D"/>
    <w:rsid w:val="0030504B"/>
    <w:rsid w:val="0031187B"/>
    <w:rsid w:val="0031316D"/>
    <w:rsid w:val="00320708"/>
    <w:rsid w:val="00320748"/>
    <w:rsid w:val="00320C20"/>
    <w:rsid w:val="00334588"/>
    <w:rsid w:val="003409A9"/>
    <w:rsid w:val="003424D7"/>
    <w:rsid w:val="00352AA2"/>
    <w:rsid w:val="003558B6"/>
    <w:rsid w:val="003661AF"/>
    <w:rsid w:val="00371C5C"/>
    <w:rsid w:val="003731A0"/>
    <w:rsid w:val="00375347"/>
    <w:rsid w:val="00383269"/>
    <w:rsid w:val="00383BD9"/>
    <w:rsid w:val="003A45D3"/>
    <w:rsid w:val="003B7DCA"/>
    <w:rsid w:val="003C0C24"/>
    <w:rsid w:val="003C4A1D"/>
    <w:rsid w:val="003C58EA"/>
    <w:rsid w:val="003C6ED4"/>
    <w:rsid w:val="003C7021"/>
    <w:rsid w:val="003D6706"/>
    <w:rsid w:val="003E3A00"/>
    <w:rsid w:val="003F0CA4"/>
    <w:rsid w:val="0040305E"/>
    <w:rsid w:val="00403E3D"/>
    <w:rsid w:val="004070A1"/>
    <w:rsid w:val="00407A01"/>
    <w:rsid w:val="00417080"/>
    <w:rsid w:val="004306C3"/>
    <w:rsid w:val="0043114D"/>
    <w:rsid w:val="004354FA"/>
    <w:rsid w:val="00443B49"/>
    <w:rsid w:val="00444D9C"/>
    <w:rsid w:val="004536DF"/>
    <w:rsid w:val="00453B30"/>
    <w:rsid w:val="00465490"/>
    <w:rsid w:val="0047001A"/>
    <w:rsid w:val="00470780"/>
    <w:rsid w:val="00474758"/>
    <w:rsid w:val="00475ADE"/>
    <w:rsid w:val="00486F8E"/>
    <w:rsid w:val="00487EA9"/>
    <w:rsid w:val="00497D5E"/>
    <w:rsid w:val="004A0BAB"/>
    <w:rsid w:val="004B4128"/>
    <w:rsid w:val="004B704B"/>
    <w:rsid w:val="004D4030"/>
    <w:rsid w:val="004E2A96"/>
    <w:rsid w:val="004F10ED"/>
    <w:rsid w:val="004F29DE"/>
    <w:rsid w:val="004F3D2F"/>
    <w:rsid w:val="004F3ECC"/>
    <w:rsid w:val="004F6F14"/>
    <w:rsid w:val="00501EAA"/>
    <w:rsid w:val="00503825"/>
    <w:rsid w:val="00507207"/>
    <w:rsid w:val="005301DF"/>
    <w:rsid w:val="00530DE0"/>
    <w:rsid w:val="00531122"/>
    <w:rsid w:val="00531796"/>
    <w:rsid w:val="005369FF"/>
    <w:rsid w:val="005377A6"/>
    <w:rsid w:val="005550C4"/>
    <w:rsid w:val="00564D97"/>
    <w:rsid w:val="00593070"/>
    <w:rsid w:val="00593D1B"/>
    <w:rsid w:val="005D3370"/>
    <w:rsid w:val="005F7081"/>
    <w:rsid w:val="006013CA"/>
    <w:rsid w:val="00617E7C"/>
    <w:rsid w:val="00625D96"/>
    <w:rsid w:val="00626FCD"/>
    <w:rsid w:val="0062700E"/>
    <w:rsid w:val="00627DD9"/>
    <w:rsid w:val="00630DBE"/>
    <w:rsid w:val="00637710"/>
    <w:rsid w:val="00637FC5"/>
    <w:rsid w:val="00641434"/>
    <w:rsid w:val="0064261C"/>
    <w:rsid w:val="00651AB8"/>
    <w:rsid w:val="00655456"/>
    <w:rsid w:val="0066332A"/>
    <w:rsid w:val="0066471F"/>
    <w:rsid w:val="00674913"/>
    <w:rsid w:val="00676521"/>
    <w:rsid w:val="00680800"/>
    <w:rsid w:val="00682673"/>
    <w:rsid w:val="006934B2"/>
    <w:rsid w:val="006C3BB1"/>
    <w:rsid w:val="006C52D9"/>
    <w:rsid w:val="006C6AF8"/>
    <w:rsid w:val="006F2DE6"/>
    <w:rsid w:val="0070392D"/>
    <w:rsid w:val="00706E38"/>
    <w:rsid w:val="00710A7A"/>
    <w:rsid w:val="00712E93"/>
    <w:rsid w:val="00714E14"/>
    <w:rsid w:val="00731BC9"/>
    <w:rsid w:val="007407EA"/>
    <w:rsid w:val="00745C17"/>
    <w:rsid w:val="00746C71"/>
    <w:rsid w:val="00752A59"/>
    <w:rsid w:val="00754CFE"/>
    <w:rsid w:val="00756D52"/>
    <w:rsid w:val="00762BB4"/>
    <w:rsid w:val="00766092"/>
    <w:rsid w:val="007662A3"/>
    <w:rsid w:val="00770248"/>
    <w:rsid w:val="00770E52"/>
    <w:rsid w:val="007725A5"/>
    <w:rsid w:val="00773F54"/>
    <w:rsid w:val="007743A6"/>
    <w:rsid w:val="007763C1"/>
    <w:rsid w:val="0077655A"/>
    <w:rsid w:val="007813B7"/>
    <w:rsid w:val="007842AF"/>
    <w:rsid w:val="0079387B"/>
    <w:rsid w:val="00793F82"/>
    <w:rsid w:val="007A142F"/>
    <w:rsid w:val="007B1311"/>
    <w:rsid w:val="007B2FA7"/>
    <w:rsid w:val="007B3E38"/>
    <w:rsid w:val="007B4773"/>
    <w:rsid w:val="007B78F6"/>
    <w:rsid w:val="007C06FC"/>
    <w:rsid w:val="007C0BD9"/>
    <w:rsid w:val="007C4A1A"/>
    <w:rsid w:val="007C6C2C"/>
    <w:rsid w:val="007D043A"/>
    <w:rsid w:val="007D24BC"/>
    <w:rsid w:val="007E0B09"/>
    <w:rsid w:val="007E1E74"/>
    <w:rsid w:val="007E4759"/>
    <w:rsid w:val="007F1123"/>
    <w:rsid w:val="007F1282"/>
    <w:rsid w:val="00800175"/>
    <w:rsid w:val="008060D0"/>
    <w:rsid w:val="00811512"/>
    <w:rsid w:val="0081510D"/>
    <w:rsid w:val="0082080B"/>
    <w:rsid w:val="00830B14"/>
    <w:rsid w:val="008345FC"/>
    <w:rsid w:val="008366A7"/>
    <w:rsid w:val="0084372B"/>
    <w:rsid w:val="00845528"/>
    <w:rsid w:val="008512A1"/>
    <w:rsid w:val="00852558"/>
    <w:rsid w:val="00861992"/>
    <w:rsid w:val="00864665"/>
    <w:rsid w:val="00865F6C"/>
    <w:rsid w:val="00874C3F"/>
    <w:rsid w:val="00876A64"/>
    <w:rsid w:val="008838D0"/>
    <w:rsid w:val="00885391"/>
    <w:rsid w:val="008B1D3E"/>
    <w:rsid w:val="008B2AFF"/>
    <w:rsid w:val="008C2763"/>
    <w:rsid w:val="008C6690"/>
    <w:rsid w:val="008D13A7"/>
    <w:rsid w:val="008D6B42"/>
    <w:rsid w:val="008E3377"/>
    <w:rsid w:val="008E3EEA"/>
    <w:rsid w:val="008E4460"/>
    <w:rsid w:val="008E5023"/>
    <w:rsid w:val="008E687B"/>
    <w:rsid w:val="008F50DB"/>
    <w:rsid w:val="00903715"/>
    <w:rsid w:val="00903997"/>
    <w:rsid w:val="00904290"/>
    <w:rsid w:val="00904714"/>
    <w:rsid w:val="00915F9C"/>
    <w:rsid w:val="009206AC"/>
    <w:rsid w:val="00925EC5"/>
    <w:rsid w:val="0093205F"/>
    <w:rsid w:val="00940996"/>
    <w:rsid w:val="00944F7F"/>
    <w:rsid w:val="00945BC0"/>
    <w:rsid w:val="00947A63"/>
    <w:rsid w:val="0095034A"/>
    <w:rsid w:val="00952FC4"/>
    <w:rsid w:val="00957491"/>
    <w:rsid w:val="009623CB"/>
    <w:rsid w:val="00964F2C"/>
    <w:rsid w:val="00980D74"/>
    <w:rsid w:val="00980E34"/>
    <w:rsid w:val="00981FC9"/>
    <w:rsid w:val="00982EA6"/>
    <w:rsid w:val="00992905"/>
    <w:rsid w:val="0099709E"/>
    <w:rsid w:val="009A25D6"/>
    <w:rsid w:val="009B21E1"/>
    <w:rsid w:val="009B5B5D"/>
    <w:rsid w:val="009C4AB1"/>
    <w:rsid w:val="009C5488"/>
    <w:rsid w:val="009E53E3"/>
    <w:rsid w:val="009E6A12"/>
    <w:rsid w:val="009F0ABE"/>
    <w:rsid w:val="009F14C0"/>
    <w:rsid w:val="009F2AB8"/>
    <w:rsid w:val="009F3B41"/>
    <w:rsid w:val="009F3E60"/>
    <w:rsid w:val="009F404B"/>
    <w:rsid w:val="009F5C00"/>
    <w:rsid w:val="009F60F0"/>
    <w:rsid w:val="00A00A68"/>
    <w:rsid w:val="00A01A1F"/>
    <w:rsid w:val="00A02B19"/>
    <w:rsid w:val="00A06F0A"/>
    <w:rsid w:val="00A25538"/>
    <w:rsid w:val="00A557D5"/>
    <w:rsid w:val="00A56477"/>
    <w:rsid w:val="00A64FFE"/>
    <w:rsid w:val="00A65484"/>
    <w:rsid w:val="00A74C8A"/>
    <w:rsid w:val="00A8333C"/>
    <w:rsid w:val="00A8489C"/>
    <w:rsid w:val="00A85347"/>
    <w:rsid w:val="00AA1D16"/>
    <w:rsid w:val="00AA5ED7"/>
    <w:rsid w:val="00AB125F"/>
    <w:rsid w:val="00AC05C0"/>
    <w:rsid w:val="00AC06EA"/>
    <w:rsid w:val="00AC1CBB"/>
    <w:rsid w:val="00AC286E"/>
    <w:rsid w:val="00AD246D"/>
    <w:rsid w:val="00AD5ACC"/>
    <w:rsid w:val="00AE25EB"/>
    <w:rsid w:val="00AF1ECF"/>
    <w:rsid w:val="00AF2936"/>
    <w:rsid w:val="00B07F7B"/>
    <w:rsid w:val="00B10E20"/>
    <w:rsid w:val="00B13283"/>
    <w:rsid w:val="00B332B5"/>
    <w:rsid w:val="00B568EA"/>
    <w:rsid w:val="00B7089C"/>
    <w:rsid w:val="00B74280"/>
    <w:rsid w:val="00B8105A"/>
    <w:rsid w:val="00B81574"/>
    <w:rsid w:val="00B84C9F"/>
    <w:rsid w:val="00B8536C"/>
    <w:rsid w:val="00B91210"/>
    <w:rsid w:val="00B9652D"/>
    <w:rsid w:val="00BA3047"/>
    <w:rsid w:val="00BB421F"/>
    <w:rsid w:val="00BD588F"/>
    <w:rsid w:val="00BD6370"/>
    <w:rsid w:val="00BD6BC2"/>
    <w:rsid w:val="00BE13F7"/>
    <w:rsid w:val="00BF62ED"/>
    <w:rsid w:val="00C043FE"/>
    <w:rsid w:val="00C04E63"/>
    <w:rsid w:val="00C13025"/>
    <w:rsid w:val="00C502D3"/>
    <w:rsid w:val="00C50586"/>
    <w:rsid w:val="00C51FFE"/>
    <w:rsid w:val="00C56DE6"/>
    <w:rsid w:val="00C67B65"/>
    <w:rsid w:val="00C71E01"/>
    <w:rsid w:val="00C73B7C"/>
    <w:rsid w:val="00C74C77"/>
    <w:rsid w:val="00C85C1F"/>
    <w:rsid w:val="00C90DD2"/>
    <w:rsid w:val="00C92565"/>
    <w:rsid w:val="00C930A5"/>
    <w:rsid w:val="00CA1059"/>
    <w:rsid w:val="00CA4B23"/>
    <w:rsid w:val="00CB7895"/>
    <w:rsid w:val="00CD09F1"/>
    <w:rsid w:val="00CE5FA5"/>
    <w:rsid w:val="00CF2906"/>
    <w:rsid w:val="00CF55C3"/>
    <w:rsid w:val="00D264E8"/>
    <w:rsid w:val="00D35F26"/>
    <w:rsid w:val="00D51C51"/>
    <w:rsid w:val="00D53E19"/>
    <w:rsid w:val="00D65E00"/>
    <w:rsid w:val="00D8531F"/>
    <w:rsid w:val="00D87C95"/>
    <w:rsid w:val="00D92F09"/>
    <w:rsid w:val="00D93C5F"/>
    <w:rsid w:val="00DA0CF2"/>
    <w:rsid w:val="00DA3985"/>
    <w:rsid w:val="00DA448F"/>
    <w:rsid w:val="00DB6CE6"/>
    <w:rsid w:val="00DC1608"/>
    <w:rsid w:val="00DE65AE"/>
    <w:rsid w:val="00DF7408"/>
    <w:rsid w:val="00E03BC9"/>
    <w:rsid w:val="00E0597A"/>
    <w:rsid w:val="00E06070"/>
    <w:rsid w:val="00E1466A"/>
    <w:rsid w:val="00E22227"/>
    <w:rsid w:val="00E22D66"/>
    <w:rsid w:val="00E4381F"/>
    <w:rsid w:val="00E455B1"/>
    <w:rsid w:val="00E515FC"/>
    <w:rsid w:val="00E53CE2"/>
    <w:rsid w:val="00E604B0"/>
    <w:rsid w:val="00E62FF4"/>
    <w:rsid w:val="00E64B9E"/>
    <w:rsid w:val="00E86C5D"/>
    <w:rsid w:val="00E93B45"/>
    <w:rsid w:val="00EA1E4D"/>
    <w:rsid w:val="00EA3F1D"/>
    <w:rsid w:val="00EA575E"/>
    <w:rsid w:val="00EA5C2B"/>
    <w:rsid w:val="00EB05B8"/>
    <w:rsid w:val="00EB0650"/>
    <w:rsid w:val="00EB1105"/>
    <w:rsid w:val="00EB369D"/>
    <w:rsid w:val="00EC07CC"/>
    <w:rsid w:val="00EC110D"/>
    <w:rsid w:val="00ED1436"/>
    <w:rsid w:val="00EF1932"/>
    <w:rsid w:val="00F0733E"/>
    <w:rsid w:val="00F10D3B"/>
    <w:rsid w:val="00F2260F"/>
    <w:rsid w:val="00F306E0"/>
    <w:rsid w:val="00F31EE3"/>
    <w:rsid w:val="00F334E2"/>
    <w:rsid w:val="00F445BB"/>
    <w:rsid w:val="00F51019"/>
    <w:rsid w:val="00F55E04"/>
    <w:rsid w:val="00F670FB"/>
    <w:rsid w:val="00F67820"/>
    <w:rsid w:val="00F70BB1"/>
    <w:rsid w:val="00F8015E"/>
    <w:rsid w:val="00F83E82"/>
    <w:rsid w:val="00F86204"/>
    <w:rsid w:val="00F92454"/>
    <w:rsid w:val="00F961D5"/>
    <w:rsid w:val="00F96701"/>
    <w:rsid w:val="00FA3B37"/>
    <w:rsid w:val="00FC1DDC"/>
    <w:rsid w:val="00FD4879"/>
    <w:rsid w:val="00FE0BFF"/>
    <w:rsid w:val="00FE35A1"/>
    <w:rsid w:val="00FE41B1"/>
    <w:rsid w:val="00FE76CA"/>
    <w:rsid w:val="00FE7CE8"/>
    <w:rsid w:val="00FF53A5"/>
    <w:rsid w:val="00FF7F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B5363"/>
  <w15:chartTrackingRefBased/>
  <w15:docId w15:val="{28569ABA-26E6-488B-9326-4A074309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82080B"/>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80B"/>
    <w:pPr>
      <w:tabs>
        <w:tab w:val="center" w:pos="4320"/>
        <w:tab w:val="right" w:pos="8640"/>
      </w:tabs>
    </w:pPr>
  </w:style>
  <w:style w:type="character" w:customStyle="1" w:styleId="HeaderChar">
    <w:name w:val="Header Char"/>
    <w:basedOn w:val="DefaultParagraphFont"/>
    <w:link w:val="Header"/>
    <w:uiPriority w:val="99"/>
    <w:rsid w:val="0082080B"/>
  </w:style>
  <w:style w:type="paragraph" w:styleId="Footer">
    <w:name w:val="footer"/>
    <w:basedOn w:val="Normal"/>
    <w:link w:val="FooterChar"/>
    <w:uiPriority w:val="99"/>
    <w:unhideWhenUsed/>
    <w:rsid w:val="0082080B"/>
    <w:pPr>
      <w:tabs>
        <w:tab w:val="center" w:pos="4320"/>
        <w:tab w:val="right" w:pos="8640"/>
      </w:tabs>
    </w:pPr>
  </w:style>
  <w:style w:type="character" w:customStyle="1" w:styleId="FooterChar">
    <w:name w:val="Footer Char"/>
    <w:basedOn w:val="DefaultParagraphFont"/>
    <w:link w:val="Footer"/>
    <w:uiPriority w:val="99"/>
    <w:rsid w:val="0082080B"/>
  </w:style>
  <w:style w:type="paragraph" w:styleId="ListParagraph">
    <w:name w:val="List Paragraph"/>
    <w:basedOn w:val="Normal"/>
    <w:uiPriority w:val="34"/>
    <w:qFormat/>
    <w:rsid w:val="000E46CD"/>
    <w:pPr>
      <w:ind w:left="720"/>
      <w:contextualSpacing/>
    </w:pPr>
  </w:style>
  <w:style w:type="character" w:styleId="CommentReference">
    <w:name w:val="annotation reference"/>
    <w:basedOn w:val="DefaultParagraphFont"/>
    <w:uiPriority w:val="99"/>
    <w:semiHidden/>
    <w:unhideWhenUsed/>
    <w:rsid w:val="00980E34"/>
    <w:rPr>
      <w:sz w:val="18"/>
      <w:szCs w:val="18"/>
    </w:rPr>
  </w:style>
  <w:style w:type="paragraph" w:styleId="CommentText">
    <w:name w:val="annotation text"/>
    <w:basedOn w:val="Normal"/>
    <w:link w:val="CommentTextChar"/>
    <w:uiPriority w:val="99"/>
    <w:semiHidden/>
    <w:unhideWhenUsed/>
    <w:rsid w:val="00980E34"/>
  </w:style>
  <w:style w:type="character" w:customStyle="1" w:styleId="CommentTextChar">
    <w:name w:val="Comment Text Char"/>
    <w:basedOn w:val="DefaultParagraphFont"/>
    <w:link w:val="CommentText"/>
    <w:uiPriority w:val="99"/>
    <w:semiHidden/>
    <w:rsid w:val="00980E34"/>
    <w:rPr>
      <w:rFonts w:ascii="Times New Roman" w:eastAsia="Times New Roman" w:hAnsi="Times New Roman"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980E34"/>
    <w:rPr>
      <w:b/>
      <w:bCs/>
      <w:sz w:val="20"/>
      <w:szCs w:val="20"/>
    </w:rPr>
  </w:style>
  <w:style w:type="character" w:customStyle="1" w:styleId="CommentSubjectChar">
    <w:name w:val="Comment Subject Char"/>
    <w:basedOn w:val="CommentTextChar"/>
    <w:link w:val="CommentSubject"/>
    <w:uiPriority w:val="99"/>
    <w:semiHidden/>
    <w:rsid w:val="00980E34"/>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980E34"/>
    <w:rPr>
      <w:sz w:val="18"/>
      <w:szCs w:val="18"/>
    </w:rPr>
  </w:style>
  <w:style w:type="character" w:customStyle="1" w:styleId="BalloonTextChar">
    <w:name w:val="Balloon Text Char"/>
    <w:basedOn w:val="DefaultParagraphFont"/>
    <w:link w:val="BalloonText"/>
    <w:uiPriority w:val="99"/>
    <w:semiHidden/>
    <w:rsid w:val="00980E34"/>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360C53-EE31-41EE-8BC6-68C336048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6</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胡啸天</dc:creator>
  <cp:keywords/>
  <dc:description/>
  <cp:lastModifiedBy>胡啸天</cp:lastModifiedBy>
  <cp:revision>382</cp:revision>
  <dcterms:created xsi:type="dcterms:W3CDTF">2017-12-17T17:58:00Z</dcterms:created>
  <dcterms:modified xsi:type="dcterms:W3CDTF">2017-12-18T09:24:00Z</dcterms:modified>
</cp:coreProperties>
</file>